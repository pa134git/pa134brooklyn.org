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60EB" w14:textId="57F84FA3" w:rsidR="00BE483E" w:rsidRDefault="00BE483E" w:rsidP="00FB7EB2">
      <w:pPr>
        <w:adjustRightInd w:val="0"/>
        <w:snapToGrid w:val="0"/>
        <w:spacing w:after="0"/>
        <w:contextualSpacing/>
        <w:jc w:val="center"/>
        <w:rPr>
          <w:b/>
          <w:bCs/>
          <w:sz w:val="24"/>
          <w:szCs w:val="24"/>
          <w:u w:val="single"/>
        </w:rPr>
      </w:pPr>
      <w:r w:rsidRPr="00BE483E">
        <w:rPr>
          <w:b/>
          <w:bCs/>
          <w:sz w:val="24"/>
          <w:szCs w:val="24"/>
          <w:u w:val="single"/>
        </w:rPr>
        <w:t>PARENT</w:t>
      </w:r>
      <w:ins w:id="0" w:author="Re-An Pasia" w:date="2023-07-05T20:17:00Z">
        <w:r w:rsidR="00570782">
          <w:rPr>
            <w:b/>
            <w:bCs/>
            <w:sz w:val="24"/>
            <w:szCs w:val="24"/>
            <w:u w:val="single"/>
          </w:rPr>
          <w:t>-TEACHER</w:t>
        </w:r>
      </w:ins>
      <w:r w:rsidRPr="00BE483E">
        <w:rPr>
          <w:b/>
          <w:bCs/>
          <w:sz w:val="24"/>
          <w:szCs w:val="24"/>
          <w:u w:val="single"/>
        </w:rPr>
        <w:t xml:space="preserve"> ASSOCIATION OF PS 134</w:t>
      </w:r>
    </w:p>
    <w:p w14:paraId="0DBBE821" w14:textId="00C46379" w:rsidR="00EA2628" w:rsidRPr="00BE483E" w:rsidRDefault="00EA2628" w:rsidP="00FB7EB2">
      <w:pPr>
        <w:adjustRightInd w:val="0"/>
        <w:snapToGrid w:val="0"/>
        <w:spacing w:after="0"/>
        <w:contextualSpacing/>
        <w:jc w:val="center"/>
        <w:rPr>
          <w:b/>
          <w:bCs/>
          <w:sz w:val="24"/>
          <w:szCs w:val="24"/>
        </w:rPr>
      </w:pPr>
      <w:r w:rsidRPr="00BE483E">
        <w:rPr>
          <w:b/>
          <w:bCs/>
          <w:sz w:val="24"/>
          <w:szCs w:val="24"/>
        </w:rPr>
        <w:t>BYLAWS</w:t>
      </w:r>
    </w:p>
    <w:p w14:paraId="7DBB1814" w14:textId="1ACBDFD0" w:rsidR="00EA2628" w:rsidRPr="00F060D1" w:rsidRDefault="00EA2628" w:rsidP="00FB7EB2">
      <w:pPr>
        <w:adjustRightInd w:val="0"/>
        <w:snapToGrid w:val="0"/>
        <w:spacing w:after="0"/>
        <w:contextualSpacing/>
        <w:rPr>
          <w:sz w:val="24"/>
          <w:szCs w:val="24"/>
        </w:rPr>
      </w:pPr>
    </w:p>
    <w:p w14:paraId="0D97C003" w14:textId="47D247C2"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Article I</w:t>
      </w:r>
      <w:r w:rsidR="00C42032" w:rsidRPr="00F060D1">
        <w:rPr>
          <w:b/>
          <w:bCs/>
          <w:sz w:val="24"/>
          <w:szCs w:val="24"/>
          <w:u w:val="single"/>
        </w:rPr>
        <w:t xml:space="preserve"> — </w:t>
      </w:r>
      <w:r w:rsidRPr="00F060D1">
        <w:rPr>
          <w:b/>
          <w:bCs/>
          <w:sz w:val="24"/>
          <w:szCs w:val="24"/>
          <w:u w:val="single"/>
        </w:rPr>
        <w:t>Name</w:t>
      </w:r>
    </w:p>
    <w:p w14:paraId="11ADF99A" w14:textId="59A0D343" w:rsidR="00EA2628" w:rsidRPr="00F060D1" w:rsidRDefault="00EA2628" w:rsidP="008A0F4C">
      <w:pPr>
        <w:adjustRightInd w:val="0"/>
        <w:snapToGrid w:val="0"/>
        <w:spacing w:after="0"/>
        <w:rPr>
          <w:sz w:val="24"/>
          <w:szCs w:val="24"/>
        </w:rPr>
      </w:pPr>
      <w:r w:rsidRPr="00F060D1">
        <w:rPr>
          <w:sz w:val="24"/>
          <w:szCs w:val="24"/>
        </w:rPr>
        <w:t>The name of the Association shall be</w:t>
      </w:r>
      <w:r w:rsidR="00FB7EB2" w:rsidRPr="00F060D1">
        <w:rPr>
          <w:sz w:val="24"/>
          <w:szCs w:val="24"/>
        </w:rPr>
        <w:t xml:space="preserve"> </w:t>
      </w:r>
      <w:r w:rsidR="0004753E" w:rsidRPr="00F060D1">
        <w:rPr>
          <w:b/>
          <w:bCs/>
          <w:sz w:val="24"/>
          <w:szCs w:val="24"/>
          <w:u w:val="single"/>
        </w:rPr>
        <w:t>Parent</w:t>
      </w:r>
      <w:ins w:id="1" w:author="Re-An Pasia" w:date="2023-07-05T20:18:00Z">
        <w:r w:rsidR="00B70BDF">
          <w:rPr>
            <w:b/>
            <w:bCs/>
            <w:sz w:val="24"/>
            <w:szCs w:val="24"/>
            <w:u w:val="single"/>
          </w:rPr>
          <w:t>-Teacher</w:t>
        </w:r>
      </w:ins>
      <w:r w:rsidR="0004753E" w:rsidRPr="00F060D1">
        <w:rPr>
          <w:b/>
          <w:bCs/>
          <w:sz w:val="24"/>
          <w:szCs w:val="24"/>
          <w:u w:val="single"/>
        </w:rPr>
        <w:t xml:space="preserve"> Association</w:t>
      </w:r>
      <w:r w:rsidR="00FB7EB2" w:rsidRPr="00F060D1">
        <w:rPr>
          <w:b/>
          <w:bCs/>
          <w:sz w:val="24"/>
          <w:szCs w:val="24"/>
          <w:u w:val="single"/>
        </w:rPr>
        <w:t xml:space="preserve"> </w:t>
      </w:r>
      <w:r w:rsidR="0004753E">
        <w:rPr>
          <w:b/>
          <w:bCs/>
          <w:sz w:val="24"/>
          <w:szCs w:val="24"/>
          <w:u w:val="single"/>
        </w:rPr>
        <w:t>of</w:t>
      </w:r>
      <w:r w:rsidR="00FB7EB2" w:rsidRPr="00F060D1">
        <w:rPr>
          <w:b/>
          <w:bCs/>
          <w:sz w:val="24"/>
          <w:szCs w:val="24"/>
          <w:u w:val="single"/>
        </w:rPr>
        <w:t xml:space="preserve"> PS 134</w:t>
      </w:r>
      <w:r w:rsidRPr="00F060D1">
        <w:rPr>
          <w:sz w:val="24"/>
          <w:szCs w:val="24"/>
        </w:rPr>
        <w:t xml:space="preserve">, and hereafter referred to as </w:t>
      </w:r>
      <w:r w:rsidRPr="00F060D1">
        <w:rPr>
          <w:b/>
          <w:bCs/>
          <w:sz w:val="24"/>
          <w:szCs w:val="24"/>
          <w:u w:val="single"/>
        </w:rPr>
        <w:t>the Association</w:t>
      </w:r>
      <w:r w:rsidRPr="00F060D1">
        <w:rPr>
          <w:sz w:val="24"/>
          <w:szCs w:val="24"/>
        </w:rPr>
        <w:t>.</w:t>
      </w:r>
    </w:p>
    <w:p w14:paraId="7095F436" w14:textId="77777777" w:rsidR="00FB7EB2" w:rsidRPr="00F060D1" w:rsidRDefault="00FB7EB2" w:rsidP="00FB7EB2">
      <w:pPr>
        <w:adjustRightInd w:val="0"/>
        <w:snapToGrid w:val="0"/>
        <w:spacing w:after="0"/>
        <w:contextualSpacing/>
        <w:rPr>
          <w:sz w:val="24"/>
          <w:szCs w:val="24"/>
        </w:rPr>
      </w:pPr>
    </w:p>
    <w:p w14:paraId="5A4D397F" w14:textId="5ADEFD3B"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II </w:t>
      </w:r>
      <w:r w:rsidR="00C42032" w:rsidRPr="00F060D1">
        <w:rPr>
          <w:b/>
          <w:bCs/>
          <w:sz w:val="24"/>
          <w:szCs w:val="24"/>
          <w:u w:val="single"/>
        </w:rPr>
        <w:t>—</w:t>
      </w:r>
      <w:r w:rsidRPr="00F060D1">
        <w:rPr>
          <w:b/>
          <w:bCs/>
          <w:sz w:val="24"/>
          <w:szCs w:val="24"/>
          <w:u w:val="single"/>
        </w:rPr>
        <w:t xml:space="preserve"> Objectives</w:t>
      </w:r>
    </w:p>
    <w:p w14:paraId="41C8A84A" w14:textId="49ECEF0E" w:rsidR="00FB7EB2" w:rsidRPr="00AC2786" w:rsidRDefault="00EA2628" w:rsidP="00AC2786">
      <w:pPr>
        <w:adjustRightInd w:val="0"/>
        <w:snapToGrid w:val="0"/>
        <w:spacing w:after="0"/>
        <w:rPr>
          <w:sz w:val="24"/>
          <w:szCs w:val="24"/>
        </w:rPr>
      </w:pPr>
      <w:r w:rsidRPr="00AC2786">
        <w:rPr>
          <w:sz w:val="24"/>
          <w:szCs w:val="24"/>
        </w:rPr>
        <w:t>The objectives of the Association include but are not limited to:</w:t>
      </w:r>
    </w:p>
    <w:p w14:paraId="1D66E1A8" w14:textId="037C06C7" w:rsidR="00FB7EB2" w:rsidRPr="00F060D1" w:rsidRDefault="008A0F4C">
      <w:pPr>
        <w:pStyle w:val="ListParagraph"/>
        <w:numPr>
          <w:ilvl w:val="0"/>
          <w:numId w:val="1"/>
        </w:numPr>
        <w:adjustRightInd w:val="0"/>
        <w:snapToGrid w:val="0"/>
        <w:spacing w:after="0"/>
        <w:rPr>
          <w:sz w:val="24"/>
          <w:szCs w:val="24"/>
        </w:rPr>
      </w:pPr>
      <w:r w:rsidRPr="00F060D1">
        <w:rPr>
          <w:sz w:val="24"/>
          <w:szCs w:val="24"/>
        </w:rPr>
        <w:t>d</w:t>
      </w:r>
      <w:r w:rsidR="00EA2628" w:rsidRPr="00F060D1">
        <w:rPr>
          <w:sz w:val="24"/>
          <w:szCs w:val="24"/>
        </w:rPr>
        <w:t xml:space="preserve">evelop parent leadership and build capacity for greater </w:t>
      </w:r>
      <w:proofErr w:type="gramStart"/>
      <w:r w:rsidR="00EA2628" w:rsidRPr="00F060D1">
        <w:rPr>
          <w:sz w:val="24"/>
          <w:szCs w:val="24"/>
        </w:rPr>
        <w:t>involvement</w:t>
      </w:r>
      <w:r w:rsidRPr="00F060D1">
        <w:rPr>
          <w:sz w:val="24"/>
          <w:szCs w:val="24"/>
        </w:rPr>
        <w:t>;</w:t>
      </w:r>
      <w:proofErr w:type="gramEnd"/>
    </w:p>
    <w:p w14:paraId="241A0472" w14:textId="5232CDEF" w:rsidR="00FB7EB2" w:rsidRPr="00F060D1" w:rsidRDefault="008A0F4C">
      <w:pPr>
        <w:pStyle w:val="ListParagraph"/>
        <w:numPr>
          <w:ilvl w:val="0"/>
          <w:numId w:val="1"/>
        </w:numPr>
        <w:adjustRightInd w:val="0"/>
        <w:snapToGrid w:val="0"/>
        <w:spacing w:after="0"/>
        <w:rPr>
          <w:sz w:val="24"/>
          <w:szCs w:val="24"/>
        </w:rPr>
      </w:pPr>
      <w:r w:rsidRPr="00F060D1">
        <w:rPr>
          <w:sz w:val="24"/>
          <w:szCs w:val="24"/>
        </w:rPr>
        <w:t>f</w:t>
      </w:r>
      <w:r w:rsidR="00EA2628" w:rsidRPr="00F060D1">
        <w:rPr>
          <w:sz w:val="24"/>
          <w:szCs w:val="24"/>
        </w:rPr>
        <w:t xml:space="preserve">oster and encourage parent participation on all </w:t>
      </w:r>
      <w:proofErr w:type="gramStart"/>
      <w:r w:rsidR="00EA2628" w:rsidRPr="00F060D1">
        <w:rPr>
          <w:sz w:val="24"/>
          <w:szCs w:val="24"/>
        </w:rPr>
        <w:t>levels</w:t>
      </w:r>
      <w:r w:rsidRPr="00F060D1">
        <w:rPr>
          <w:sz w:val="24"/>
          <w:szCs w:val="24"/>
        </w:rPr>
        <w:t>;</w:t>
      </w:r>
      <w:proofErr w:type="gramEnd"/>
    </w:p>
    <w:p w14:paraId="25EEBEB5" w14:textId="02132E02" w:rsidR="00B25FC8" w:rsidRPr="00F060D1" w:rsidRDefault="008A0F4C">
      <w:pPr>
        <w:pStyle w:val="ListParagraph"/>
        <w:numPr>
          <w:ilvl w:val="0"/>
          <w:numId w:val="1"/>
        </w:numPr>
        <w:adjustRightInd w:val="0"/>
        <w:snapToGrid w:val="0"/>
        <w:spacing w:after="0"/>
        <w:rPr>
          <w:sz w:val="24"/>
          <w:szCs w:val="24"/>
        </w:rPr>
      </w:pPr>
      <w:r w:rsidRPr="00F060D1">
        <w:rPr>
          <w:sz w:val="24"/>
          <w:szCs w:val="24"/>
        </w:rPr>
        <w:t>d</w:t>
      </w:r>
      <w:r w:rsidR="00EA2628" w:rsidRPr="00F060D1">
        <w:rPr>
          <w:sz w:val="24"/>
          <w:szCs w:val="24"/>
        </w:rPr>
        <w:t xml:space="preserve">evelop a cooperative working relationship between the parents and staff of our </w:t>
      </w:r>
      <w:proofErr w:type="gramStart"/>
      <w:r w:rsidR="00EA2628" w:rsidRPr="00F060D1">
        <w:rPr>
          <w:sz w:val="24"/>
          <w:szCs w:val="24"/>
        </w:rPr>
        <w:t>school</w:t>
      </w:r>
      <w:r w:rsidRPr="00F060D1">
        <w:rPr>
          <w:sz w:val="24"/>
          <w:szCs w:val="24"/>
        </w:rPr>
        <w:t>;</w:t>
      </w:r>
      <w:proofErr w:type="gramEnd"/>
    </w:p>
    <w:p w14:paraId="30CD0AEE" w14:textId="34D8B095" w:rsidR="00B25FC8" w:rsidRPr="00F060D1" w:rsidRDefault="008A0F4C">
      <w:pPr>
        <w:pStyle w:val="ListParagraph"/>
        <w:numPr>
          <w:ilvl w:val="0"/>
          <w:numId w:val="1"/>
        </w:numPr>
        <w:adjustRightInd w:val="0"/>
        <w:snapToGrid w:val="0"/>
        <w:spacing w:after="0"/>
        <w:rPr>
          <w:sz w:val="24"/>
          <w:szCs w:val="24"/>
        </w:rPr>
      </w:pPr>
      <w:r w:rsidRPr="00F060D1">
        <w:rPr>
          <w:sz w:val="24"/>
          <w:szCs w:val="24"/>
        </w:rPr>
        <w:t>p</w:t>
      </w:r>
      <w:r w:rsidR="00EA2628" w:rsidRPr="00F060D1">
        <w:rPr>
          <w:sz w:val="24"/>
          <w:szCs w:val="24"/>
        </w:rPr>
        <w:t xml:space="preserve">rovide opportunities and training for parents to participate in school governance and </w:t>
      </w:r>
      <w:proofErr w:type="gramStart"/>
      <w:r w:rsidR="00EA2628" w:rsidRPr="00F060D1">
        <w:rPr>
          <w:sz w:val="24"/>
          <w:szCs w:val="24"/>
        </w:rPr>
        <w:t>decision-making</w:t>
      </w:r>
      <w:r w:rsidRPr="00F060D1">
        <w:rPr>
          <w:sz w:val="24"/>
          <w:szCs w:val="24"/>
        </w:rPr>
        <w:t>;</w:t>
      </w:r>
      <w:proofErr w:type="gramEnd"/>
    </w:p>
    <w:p w14:paraId="726868C4" w14:textId="11AFEE35" w:rsidR="00EA2628" w:rsidRPr="00F060D1" w:rsidRDefault="008A0F4C">
      <w:pPr>
        <w:pStyle w:val="ListParagraph"/>
        <w:numPr>
          <w:ilvl w:val="0"/>
          <w:numId w:val="1"/>
        </w:numPr>
        <w:adjustRightInd w:val="0"/>
        <w:snapToGrid w:val="0"/>
        <w:spacing w:after="0"/>
        <w:rPr>
          <w:sz w:val="24"/>
          <w:szCs w:val="24"/>
        </w:rPr>
      </w:pPr>
      <w:r w:rsidRPr="00F060D1">
        <w:rPr>
          <w:sz w:val="24"/>
          <w:szCs w:val="24"/>
        </w:rPr>
        <w:t>p</w:t>
      </w:r>
      <w:r w:rsidR="00EA2628" w:rsidRPr="00F060D1">
        <w:rPr>
          <w:sz w:val="24"/>
          <w:szCs w:val="24"/>
        </w:rPr>
        <w:t>rovide support and resources to the school for the benefit and educational growth of the students.</w:t>
      </w:r>
    </w:p>
    <w:p w14:paraId="55C4E805" w14:textId="77777777" w:rsidR="00B25FC8" w:rsidRPr="00F060D1" w:rsidRDefault="00B25FC8" w:rsidP="00B25FC8">
      <w:pPr>
        <w:adjustRightInd w:val="0"/>
        <w:snapToGrid w:val="0"/>
        <w:spacing w:after="0"/>
        <w:rPr>
          <w:sz w:val="24"/>
          <w:szCs w:val="24"/>
        </w:rPr>
      </w:pPr>
    </w:p>
    <w:p w14:paraId="2A881E44" w14:textId="68AA1B42"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III </w:t>
      </w:r>
      <w:r w:rsidR="00C42032" w:rsidRPr="00F060D1">
        <w:rPr>
          <w:b/>
          <w:bCs/>
          <w:sz w:val="24"/>
          <w:szCs w:val="24"/>
          <w:u w:val="single"/>
        </w:rPr>
        <w:t xml:space="preserve">— </w:t>
      </w:r>
      <w:r w:rsidRPr="00F060D1">
        <w:rPr>
          <w:b/>
          <w:bCs/>
          <w:sz w:val="24"/>
          <w:szCs w:val="24"/>
          <w:u w:val="single"/>
        </w:rPr>
        <w:t>Membership</w:t>
      </w:r>
    </w:p>
    <w:p w14:paraId="42FDE24E" w14:textId="47B36B06" w:rsidR="00EA2628" w:rsidRPr="00F060D1" w:rsidRDefault="00EA2628">
      <w:pPr>
        <w:pStyle w:val="ListParagraph"/>
        <w:numPr>
          <w:ilvl w:val="0"/>
          <w:numId w:val="48"/>
        </w:numPr>
        <w:adjustRightInd w:val="0"/>
        <w:snapToGrid w:val="0"/>
        <w:spacing w:after="0"/>
        <w:rPr>
          <w:sz w:val="24"/>
          <w:szCs w:val="24"/>
        </w:rPr>
      </w:pPr>
      <w:r w:rsidRPr="00F060D1">
        <w:rPr>
          <w:sz w:val="24"/>
          <w:szCs w:val="24"/>
        </w:rPr>
        <w:t>Eligibility</w:t>
      </w:r>
    </w:p>
    <w:p w14:paraId="20DFAEBE" w14:textId="4260BAA8" w:rsidR="00EA2628" w:rsidRPr="00F060D1" w:rsidRDefault="00EA2628">
      <w:pPr>
        <w:pStyle w:val="ListParagraph"/>
        <w:numPr>
          <w:ilvl w:val="0"/>
          <w:numId w:val="2"/>
        </w:numPr>
        <w:adjustRightInd w:val="0"/>
        <w:snapToGrid w:val="0"/>
        <w:spacing w:after="0"/>
        <w:rPr>
          <w:sz w:val="24"/>
          <w:szCs w:val="24"/>
        </w:rPr>
      </w:pPr>
      <w:r w:rsidRPr="00F060D1">
        <w:rPr>
          <w:sz w:val="24"/>
          <w:szCs w:val="24"/>
        </w:rPr>
        <w:t>A parent of a student currently on the register of</w:t>
      </w:r>
      <w:r w:rsidR="00B720E7" w:rsidRPr="00F060D1">
        <w:rPr>
          <w:sz w:val="24"/>
          <w:szCs w:val="24"/>
        </w:rPr>
        <w:t xml:space="preserve"> </w:t>
      </w:r>
      <w:bookmarkStart w:id="2" w:name="_Hlk119172863"/>
      <w:r w:rsidR="00B720E7" w:rsidRPr="00F060D1">
        <w:rPr>
          <w:b/>
          <w:bCs/>
          <w:sz w:val="24"/>
          <w:szCs w:val="24"/>
          <w:u w:val="single"/>
        </w:rPr>
        <w:t>P.S. K134</w:t>
      </w:r>
      <w:r w:rsidRPr="00F060D1">
        <w:rPr>
          <w:sz w:val="24"/>
          <w:szCs w:val="24"/>
        </w:rPr>
        <w:t xml:space="preserve"> </w:t>
      </w:r>
      <w:bookmarkEnd w:id="2"/>
      <w:r w:rsidRPr="00F060D1">
        <w:rPr>
          <w:sz w:val="24"/>
          <w:szCs w:val="24"/>
        </w:rPr>
        <w:t>is automatically a member of the Association.</w:t>
      </w:r>
    </w:p>
    <w:p w14:paraId="5CFCFFCA" w14:textId="6A2CB49C" w:rsidR="00EA2628" w:rsidRPr="00F060D1" w:rsidRDefault="00EA2628">
      <w:pPr>
        <w:pStyle w:val="ListParagraph"/>
        <w:numPr>
          <w:ilvl w:val="0"/>
          <w:numId w:val="2"/>
        </w:numPr>
        <w:adjustRightInd w:val="0"/>
        <w:snapToGrid w:val="0"/>
        <w:spacing w:after="0"/>
        <w:rPr>
          <w:sz w:val="24"/>
          <w:szCs w:val="24"/>
        </w:rPr>
      </w:pPr>
      <w:r w:rsidRPr="00F060D1">
        <w:rPr>
          <w:sz w:val="24"/>
          <w:szCs w:val="24"/>
        </w:rPr>
        <w:t>Parents of a child who is attending</w:t>
      </w:r>
      <w:r w:rsidR="00B720E7" w:rsidRPr="00F060D1">
        <w:rPr>
          <w:sz w:val="24"/>
          <w:szCs w:val="24"/>
        </w:rPr>
        <w:t xml:space="preserve"> </w:t>
      </w:r>
      <w:r w:rsidR="00B720E7" w:rsidRPr="00F060D1">
        <w:rPr>
          <w:b/>
          <w:bCs/>
          <w:sz w:val="24"/>
          <w:szCs w:val="24"/>
          <w:u w:val="single"/>
        </w:rPr>
        <w:t>P.S. K134</w:t>
      </w:r>
      <w:r w:rsidR="00B720E7" w:rsidRPr="00F060D1">
        <w:rPr>
          <w:sz w:val="24"/>
          <w:szCs w:val="24"/>
        </w:rPr>
        <w:t xml:space="preserve"> </w:t>
      </w:r>
      <w:r w:rsidRPr="00F060D1">
        <w:rPr>
          <w:sz w:val="24"/>
          <w:szCs w:val="24"/>
        </w:rPr>
        <w:t>full time while on the register of a citywide program are eligible to be members of the</w:t>
      </w:r>
      <w:r w:rsidR="00B720E7" w:rsidRPr="00F060D1">
        <w:rPr>
          <w:sz w:val="24"/>
          <w:szCs w:val="24"/>
        </w:rPr>
        <w:t xml:space="preserve"> </w:t>
      </w:r>
      <w:r w:rsidRPr="00F060D1">
        <w:rPr>
          <w:sz w:val="24"/>
          <w:szCs w:val="24"/>
        </w:rPr>
        <w:t>Association. At the beginning of each school year, the Association shall send a welcome letter to inform parents of their automatic membership status and voting rights.</w:t>
      </w:r>
    </w:p>
    <w:p w14:paraId="70EDC511" w14:textId="4F1ABDE5" w:rsidR="00EA2628" w:rsidRPr="00F060D1" w:rsidRDefault="00EA2628">
      <w:pPr>
        <w:pStyle w:val="ListParagraph"/>
        <w:numPr>
          <w:ilvl w:val="0"/>
          <w:numId w:val="2"/>
        </w:numPr>
        <w:adjustRightInd w:val="0"/>
        <w:snapToGrid w:val="0"/>
        <w:spacing w:after="0"/>
        <w:rPr>
          <w:sz w:val="24"/>
          <w:szCs w:val="24"/>
        </w:rPr>
      </w:pPr>
      <w:r w:rsidRPr="00F060D1">
        <w:rPr>
          <w:sz w:val="24"/>
          <w:szCs w:val="24"/>
        </w:rPr>
        <w:t>The term parent is defined as any person in a parental or custodial relationship to the student, which includes the following.</w:t>
      </w:r>
    </w:p>
    <w:p w14:paraId="6CAE1176" w14:textId="49991648" w:rsidR="00EA2628" w:rsidRPr="00F060D1" w:rsidRDefault="00EA2628">
      <w:pPr>
        <w:pStyle w:val="ListParagraph"/>
        <w:numPr>
          <w:ilvl w:val="0"/>
          <w:numId w:val="10"/>
        </w:numPr>
        <w:adjustRightInd w:val="0"/>
        <w:snapToGrid w:val="0"/>
        <w:spacing w:after="0"/>
        <w:rPr>
          <w:sz w:val="24"/>
          <w:szCs w:val="24"/>
        </w:rPr>
      </w:pPr>
      <w:r w:rsidRPr="00F060D1">
        <w:rPr>
          <w:sz w:val="24"/>
          <w:szCs w:val="24"/>
        </w:rPr>
        <w:t>Birth parent</w:t>
      </w:r>
    </w:p>
    <w:p w14:paraId="6CE0D878" w14:textId="27BF2FEB" w:rsidR="00EA2628" w:rsidRPr="00F060D1" w:rsidRDefault="00EA2628">
      <w:pPr>
        <w:pStyle w:val="ListParagraph"/>
        <w:numPr>
          <w:ilvl w:val="0"/>
          <w:numId w:val="10"/>
        </w:numPr>
        <w:adjustRightInd w:val="0"/>
        <w:snapToGrid w:val="0"/>
        <w:spacing w:after="0"/>
        <w:rPr>
          <w:sz w:val="24"/>
          <w:szCs w:val="24"/>
        </w:rPr>
      </w:pPr>
      <w:r w:rsidRPr="00F060D1">
        <w:rPr>
          <w:sz w:val="24"/>
          <w:szCs w:val="24"/>
        </w:rPr>
        <w:t>Adoptive parent</w:t>
      </w:r>
    </w:p>
    <w:p w14:paraId="08DD767F" w14:textId="6DC02599" w:rsidR="00EA2628" w:rsidRPr="00F060D1" w:rsidRDefault="00EA2628">
      <w:pPr>
        <w:pStyle w:val="ListParagraph"/>
        <w:numPr>
          <w:ilvl w:val="0"/>
          <w:numId w:val="10"/>
        </w:numPr>
        <w:adjustRightInd w:val="0"/>
        <w:snapToGrid w:val="0"/>
        <w:spacing w:after="0"/>
        <w:rPr>
          <w:sz w:val="24"/>
          <w:szCs w:val="24"/>
        </w:rPr>
      </w:pPr>
      <w:r w:rsidRPr="00F060D1">
        <w:rPr>
          <w:sz w:val="24"/>
          <w:szCs w:val="24"/>
        </w:rPr>
        <w:t>Foster parent</w:t>
      </w:r>
    </w:p>
    <w:p w14:paraId="3317A634" w14:textId="596268D4" w:rsidR="00EA2628" w:rsidRPr="00F060D1" w:rsidRDefault="00EA2628">
      <w:pPr>
        <w:pStyle w:val="ListParagraph"/>
        <w:numPr>
          <w:ilvl w:val="0"/>
          <w:numId w:val="10"/>
        </w:numPr>
        <w:adjustRightInd w:val="0"/>
        <w:snapToGrid w:val="0"/>
        <w:spacing w:after="0"/>
        <w:rPr>
          <w:sz w:val="24"/>
          <w:szCs w:val="24"/>
        </w:rPr>
      </w:pPr>
      <w:r w:rsidRPr="00F060D1">
        <w:rPr>
          <w:sz w:val="24"/>
          <w:szCs w:val="24"/>
        </w:rPr>
        <w:t>Stepparent</w:t>
      </w:r>
    </w:p>
    <w:p w14:paraId="6B1D8FC6" w14:textId="45A05354" w:rsidR="00EA2628" w:rsidRPr="00F060D1" w:rsidRDefault="00EA2628">
      <w:pPr>
        <w:pStyle w:val="ListParagraph"/>
        <w:numPr>
          <w:ilvl w:val="0"/>
          <w:numId w:val="10"/>
        </w:numPr>
        <w:adjustRightInd w:val="0"/>
        <w:snapToGrid w:val="0"/>
        <w:spacing w:after="0"/>
        <w:rPr>
          <w:sz w:val="24"/>
          <w:szCs w:val="24"/>
        </w:rPr>
      </w:pPr>
      <w:r w:rsidRPr="00F060D1">
        <w:rPr>
          <w:sz w:val="24"/>
          <w:szCs w:val="24"/>
        </w:rPr>
        <w:t>Legally appointed guardian</w:t>
      </w:r>
    </w:p>
    <w:p w14:paraId="682185BB" w14:textId="3375364D" w:rsidR="00EA2628" w:rsidRPr="00F060D1" w:rsidRDefault="00EA2628">
      <w:pPr>
        <w:pStyle w:val="ListParagraph"/>
        <w:numPr>
          <w:ilvl w:val="0"/>
          <w:numId w:val="10"/>
        </w:numPr>
        <w:adjustRightInd w:val="0"/>
        <w:snapToGrid w:val="0"/>
        <w:spacing w:after="0"/>
        <w:rPr>
          <w:sz w:val="24"/>
          <w:szCs w:val="24"/>
        </w:rPr>
      </w:pPr>
      <w:r w:rsidRPr="00F060D1">
        <w:rPr>
          <w:sz w:val="24"/>
          <w:szCs w:val="24"/>
        </w:rPr>
        <w:t>Person(s) in parental relation</w:t>
      </w:r>
      <w:r w:rsidR="00051D7F" w:rsidRPr="00F060D1">
        <w:rPr>
          <w:rStyle w:val="FootnoteReference"/>
          <w:sz w:val="24"/>
          <w:szCs w:val="24"/>
        </w:rPr>
        <w:footnoteReference w:id="1"/>
      </w:r>
    </w:p>
    <w:p w14:paraId="6375336C" w14:textId="02F6DC4A" w:rsidR="00B0093C" w:rsidRPr="00AC2786" w:rsidRDefault="00B00A16">
      <w:pPr>
        <w:pStyle w:val="ListParagraph"/>
        <w:numPr>
          <w:ilvl w:val="0"/>
          <w:numId w:val="2"/>
        </w:numPr>
        <w:adjustRightInd w:val="0"/>
        <w:snapToGrid w:val="0"/>
        <w:spacing w:after="0"/>
        <w:rPr>
          <w:sz w:val="24"/>
          <w:szCs w:val="24"/>
        </w:rPr>
      </w:pPr>
      <w:ins w:id="3" w:author="Re-An Pasia" w:date="2023-07-05T20:19:00Z">
        <w:r w:rsidRPr="00B00A16">
          <w:rPr>
            <w:sz w:val="24"/>
            <w:szCs w:val="24"/>
          </w:rPr>
          <w:lastRenderedPageBreak/>
          <w:t>Membership shall be open to all teachers, paraprofessionals, school aides, school secretaries and food service workers currently employed at the school.</w:t>
        </w:r>
      </w:ins>
      <w:del w:id="4" w:author="Re-An Pasia" w:date="2023-07-05T20:19:00Z">
        <w:r w:rsidR="00B720E7" w:rsidRPr="00F060D1" w:rsidDel="00B00A16">
          <w:rPr>
            <w:sz w:val="24"/>
            <w:szCs w:val="24"/>
          </w:rPr>
          <w:delText>Not Used</w:delText>
        </w:r>
      </w:del>
    </w:p>
    <w:p w14:paraId="2CBD1AEA" w14:textId="77005977" w:rsidR="00EA2628" w:rsidRPr="00F060D1" w:rsidRDefault="00EA2628">
      <w:pPr>
        <w:pStyle w:val="ListParagraph"/>
        <w:numPr>
          <w:ilvl w:val="0"/>
          <w:numId w:val="48"/>
        </w:numPr>
        <w:adjustRightInd w:val="0"/>
        <w:snapToGrid w:val="0"/>
        <w:spacing w:after="0"/>
        <w:rPr>
          <w:sz w:val="24"/>
          <w:szCs w:val="24"/>
        </w:rPr>
      </w:pPr>
      <w:r w:rsidRPr="00F060D1">
        <w:rPr>
          <w:sz w:val="24"/>
          <w:szCs w:val="24"/>
        </w:rPr>
        <w:t>Dues/Donations</w:t>
      </w:r>
    </w:p>
    <w:p w14:paraId="6DBE5799" w14:textId="13686D2B" w:rsidR="00EA2628" w:rsidRPr="00F060D1" w:rsidRDefault="00EA2628">
      <w:pPr>
        <w:pStyle w:val="ListParagraph"/>
        <w:numPr>
          <w:ilvl w:val="0"/>
          <w:numId w:val="3"/>
        </w:numPr>
        <w:adjustRightInd w:val="0"/>
        <w:snapToGrid w:val="0"/>
        <w:spacing w:after="0"/>
        <w:rPr>
          <w:sz w:val="24"/>
          <w:szCs w:val="24"/>
        </w:rPr>
      </w:pPr>
      <w:r w:rsidRPr="00F060D1">
        <w:rPr>
          <w:sz w:val="24"/>
          <w:szCs w:val="24"/>
        </w:rPr>
        <w:t>The payment of dues is not a condition for participation or membership.</w:t>
      </w:r>
    </w:p>
    <w:p w14:paraId="71FC53C6" w14:textId="7E7EE4E7" w:rsidR="00B0093C" w:rsidRPr="00AC2786" w:rsidRDefault="00EA2628">
      <w:pPr>
        <w:pStyle w:val="ListParagraph"/>
        <w:numPr>
          <w:ilvl w:val="0"/>
          <w:numId w:val="3"/>
        </w:numPr>
        <w:adjustRightInd w:val="0"/>
        <w:snapToGrid w:val="0"/>
        <w:spacing w:after="0"/>
        <w:rPr>
          <w:sz w:val="24"/>
          <w:szCs w:val="24"/>
        </w:rPr>
      </w:pPr>
      <w:r w:rsidRPr="00F060D1">
        <w:rPr>
          <w:sz w:val="24"/>
          <w:szCs w:val="24"/>
        </w:rPr>
        <w:t>Members may be requested to make a voluntary donation of</w:t>
      </w:r>
      <w:r w:rsidR="00C0143B" w:rsidRPr="00F060D1">
        <w:rPr>
          <w:sz w:val="24"/>
          <w:szCs w:val="24"/>
        </w:rPr>
        <w:t xml:space="preserve"> </w:t>
      </w:r>
      <w:del w:id="5" w:author="Re-An Pasia" w:date="2023-07-05T20:19:00Z">
        <w:r w:rsidR="00C0143B" w:rsidRPr="00F060D1" w:rsidDel="00676EE2">
          <w:rPr>
            <w:b/>
            <w:bCs/>
            <w:sz w:val="24"/>
            <w:szCs w:val="24"/>
            <w:u w:val="single"/>
          </w:rPr>
          <w:delText>$10.00</w:delText>
        </w:r>
      </w:del>
      <w:ins w:id="6" w:author="Re-An Pasia" w:date="2023-07-05T20:19:00Z">
        <w:r w:rsidR="00676EE2">
          <w:rPr>
            <w:b/>
            <w:bCs/>
            <w:sz w:val="24"/>
            <w:szCs w:val="24"/>
            <w:u w:val="single"/>
          </w:rPr>
          <w:t>$15.00</w:t>
        </w:r>
      </w:ins>
      <w:r w:rsidR="00C0143B" w:rsidRPr="00F060D1">
        <w:rPr>
          <w:sz w:val="24"/>
          <w:szCs w:val="24"/>
        </w:rPr>
        <w:t>.</w:t>
      </w:r>
    </w:p>
    <w:p w14:paraId="5BA97F1F" w14:textId="77777777" w:rsidR="00B65ED3" w:rsidRPr="00F060D1" w:rsidRDefault="00EA2628">
      <w:pPr>
        <w:pStyle w:val="ListParagraph"/>
        <w:numPr>
          <w:ilvl w:val="0"/>
          <w:numId w:val="48"/>
        </w:numPr>
        <w:adjustRightInd w:val="0"/>
        <w:snapToGrid w:val="0"/>
        <w:spacing w:after="0"/>
        <w:rPr>
          <w:sz w:val="24"/>
          <w:szCs w:val="24"/>
        </w:rPr>
      </w:pPr>
      <w:r w:rsidRPr="00F060D1">
        <w:rPr>
          <w:sz w:val="24"/>
          <w:szCs w:val="24"/>
        </w:rPr>
        <w:t>Voting Privileges</w:t>
      </w:r>
    </w:p>
    <w:p w14:paraId="2B4EFA86" w14:textId="5C838F60" w:rsidR="00EA2628" w:rsidRPr="00F060D1" w:rsidRDefault="00EA2628">
      <w:pPr>
        <w:pStyle w:val="ListParagraph"/>
        <w:numPr>
          <w:ilvl w:val="0"/>
          <w:numId w:val="4"/>
        </w:numPr>
        <w:adjustRightInd w:val="0"/>
        <w:snapToGrid w:val="0"/>
        <w:spacing w:after="0"/>
        <w:rPr>
          <w:sz w:val="24"/>
          <w:szCs w:val="24"/>
        </w:rPr>
      </w:pPr>
      <w:r w:rsidRPr="00F060D1">
        <w:rPr>
          <w:sz w:val="24"/>
          <w:szCs w:val="24"/>
        </w:rPr>
        <w:t>Every parent of a student currently enrolled at</w:t>
      </w:r>
      <w:r w:rsidR="00BB2633" w:rsidRPr="00F060D1">
        <w:rPr>
          <w:sz w:val="24"/>
          <w:szCs w:val="24"/>
        </w:rPr>
        <w:t xml:space="preserve"> </w:t>
      </w:r>
      <w:r w:rsidR="00BB2633" w:rsidRPr="00F060D1">
        <w:rPr>
          <w:b/>
          <w:bCs/>
          <w:sz w:val="24"/>
          <w:szCs w:val="24"/>
          <w:u w:val="single"/>
        </w:rPr>
        <w:t>P.S. K134</w:t>
      </w:r>
      <w:r w:rsidR="00BB2633" w:rsidRPr="00F060D1">
        <w:rPr>
          <w:sz w:val="24"/>
          <w:szCs w:val="24"/>
        </w:rPr>
        <w:t xml:space="preserve"> </w:t>
      </w:r>
      <w:r w:rsidRPr="00F060D1">
        <w:rPr>
          <w:sz w:val="24"/>
          <w:szCs w:val="24"/>
        </w:rPr>
        <w:t>shall be entitled to a single vote during any in-person, virtual, and/or hybrid meetings. However, that right may be limited by the Conflicts of Interest restriction outlined in Chancellor’s Regulation A- 660.</w:t>
      </w:r>
      <w:r w:rsidR="001523AA" w:rsidRPr="00F060D1">
        <w:rPr>
          <w:rStyle w:val="FootnoteReference"/>
          <w:sz w:val="24"/>
          <w:szCs w:val="24"/>
        </w:rPr>
        <w:footnoteReference w:id="2"/>
      </w:r>
    </w:p>
    <w:p w14:paraId="0FEDBE80" w14:textId="5B93EE0D" w:rsidR="00EA2628" w:rsidRPr="00F060D1" w:rsidRDefault="00EA2628">
      <w:pPr>
        <w:pStyle w:val="ListParagraph"/>
        <w:numPr>
          <w:ilvl w:val="0"/>
          <w:numId w:val="4"/>
        </w:numPr>
        <w:adjustRightInd w:val="0"/>
        <w:snapToGrid w:val="0"/>
        <w:spacing w:after="0"/>
        <w:rPr>
          <w:sz w:val="24"/>
          <w:szCs w:val="24"/>
        </w:rPr>
      </w:pPr>
      <w:r w:rsidRPr="00F060D1">
        <w:rPr>
          <w:sz w:val="24"/>
          <w:szCs w:val="24"/>
        </w:rPr>
        <w:t>The election of officers must be conducted at an in-person meeting or using a virtual remote platform (VRP). Elections at a hybrid meeting are prohibited.</w:t>
      </w:r>
    </w:p>
    <w:p w14:paraId="2EB1E37B" w14:textId="1E1D3164" w:rsidR="00EA2628" w:rsidRPr="00F060D1" w:rsidRDefault="00EA2628">
      <w:pPr>
        <w:pStyle w:val="ListParagraph"/>
        <w:numPr>
          <w:ilvl w:val="0"/>
          <w:numId w:val="4"/>
        </w:numPr>
        <w:adjustRightInd w:val="0"/>
        <w:snapToGrid w:val="0"/>
        <w:spacing w:after="0"/>
        <w:rPr>
          <w:sz w:val="24"/>
          <w:szCs w:val="24"/>
        </w:rPr>
      </w:pPr>
      <w:r w:rsidRPr="00F060D1">
        <w:rPr>
          <w:sz w:val="24"/>
          <w:szCs w:val="24"/>
        </w:rPr>
        <w:t xml:space="preserve">Voting by proxy, absentee </w:t>
      </w:r>
      <w:proofErr w:type="gramStart"/>
      <w:r w:rsidRPr="00F060D1">
        <w:rPr>
          <w:sz w:val="24"/>
          <w:szCs w:val="24"/>
        </w:rPr>
        <w:t>ballot</w:t>
      </w:r>
      <w:proofErr w:type="gramEnd"/>
      <w:r w:rsidRPr="00F060D1">
        <w:rPr>
          <w:sz w:val="24"/>
          <w:szCs w:val="24"/>
        </w:rPr>
        <w:t xml:space="preserve"> or email, is prohibited.</w:t>
      </w:r>
    </w:p>
    <w:p w14:paraId="7970BB40" w14:textId="6408BD2B" w:rsidR="00EA2628" w:rsidRPr="00F060D1" w:rsidRDefault="00FA4118">
      <w:pPr>
        <w:pStyle w:val="ListParagraph"/>
        <w:numPr>
          <w:ilvl w:val="0"/>
          <w:numId w:val="4"/>
        </w:numPr>
        <w:adjustRightInd w:val="0"/>
        <w:snapToGrid w:val="0"/>
        <w:spacing w:after="0"/>
        <w:rPr>
          <w:sz w:val="24"/>
          <w:szCs w:val="24"/>
        </w:rPr>
      </w:pPr>
      <w:ins w:id="7" w:author="Re-An Pasia" w:date="2023-07-05T20:20:00Z">
        <w:r w:rsidRPr="00FA4118">
          <w:rPr>
            <w:sz w:val="24"/>
            <w:szCs w:val="24"/>
          </w:rPr>
          <w:t>Each teacher, paraprofessional, school aide, school secretary and food service worker currently employed at the school shall be entitled to a single vote.</w:t>
        </w:r>
      </w:ins>
      <w:del w:id="8" w:author="Re-An Pasia" w:date="2023-07-05T20:20:00Z">
        <w:r w:rsidR="000C633F" w:rsidRPr="00F060D1" w:rsidDel="00FA4118">
          <w:rPr>
            <w:sz w:val="24"/>
            <w:szCs w:val="24"/>
          </w:rPr>
          <w:delText>Not Used</w:delText>
        </w:r>
      </w:del>
    </w:p>
    <w:p w14:paraId="74CC70B8" w14:textId="77777777" w:rsidR="00EA2628" w:rsidRPr="00F060D1" w:rsidRDefault="00EA2628" w:rsidP="00FB7EB2">
      <w:pPr>
        <w:adjustRightInd w:val="0"/>
        <w:snapToGrid w:val="0"/>
        <w:spacing w:after="0"/>
        <w:contextualSpacing/>
        <w:rPr>
          <w:sz w:val="24"/>
          <w:szCs w:val="24"/>
        </w:rPr>
      </w:pPr>
    </w:p>
    <w:p w14:paraId="620D4764" w14:textId="0915659F"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IV </w:t>
      </w:r>
      <w:r w:rsidR="00C42032" w:rsidRPr="00F060D1">
        <w:rPr>
          <w:b/>
          <w:bCs/>
          <w:sz w:val="24"/>
          <w:szCs w:val="24"/>
          <w:u w:val="single"/>
        </w:rPr>
        <w:t xml:space="preserve">— </w:t>
      </w:r>
      <w:r w:rsidRPr="00F060D1">
        <w:rPr>
          <w:b/>
          <w:bCs/>
          <w:sz w:val="24"/>
          <w:szCs w:val="24"/>
          <w:u w:val="single"/>
        </w:rPr>
        <w:t>Officers</w:t>
      </w:r>
    </w:p>
    <w:p w14:paraId="3278AD9B" w14:textId="49268127" w:rsidR="00EA2628" w:rsidRPr="00F060D1" w:rsidRDefault="00EA2628">
      <w:pPr>
        <w:pStyle w:val="ListParagraph"/>
        <w:numPr>
          <w:ilvl w:val="0"/>
          <w:numId w:val="5"/>
        </w:numPr>
        <w:adjustRightInd w:val="0"/>
        <w:snapToGrid w:val="0"/>
        <w:spacing w:after="0"/>
        <w:rPr>
          <w:sz w:val="24"/>
          <w:szCs w:val="24"/>
        </w:rPr>
      </w:pPr>
      <w:r w:rsidRPr="00F060D1">
        <w:rPr>
          <w:sz w:val="24"/>
          <w:szCs w:val="24"/>
        </w:rPr>
        <w:t>Titles</w:t>
      </w:r>
    </w:p>
    <w:p w14:paraId="5AA8EAD3" w14:textId="67F38663" w:rsidR="00EA2628" w:rsidRPr="00F060D1" w:rsidRDefault="00EA2628">
      <w:pPr>
        <w:pStyle w:val="ListParagraph"/>
        <w:numPr>
          <w:ilvl w:val="0"/>
          <w:numId w:val="6"/>
        </w:numPr>
        <w:adjustRightInd w:val="0"/>
        <w:snapToGrid w:val="0"/>
        <w:spacing w:after="0"/>
        <w:rPr>
          <w:sz w:val="24"/>
          <w:szCs w:val="24"/>
        </w:rPr>
      </w:pPr>
      <w:r w:rsidRPr="00F060D1">
        <w:rPr>
          <w:sz w:val="24"/>
          <w:szCs w:val="24"/>
        </w:rPr>
        <w:t xml:space="preserve">The mandatory officers of the Association shall </w:t>
      </w:r>
      <w:proofErr w:type="gramStart"/>
      <w:r w:rsidRPr="00F060D1">
        <w:rPr>
          <w:sz w:val="24"/>
          <w:szCs w:val="24"/>
        </w:rPr>
        <w:t>be</w:t>
      </w:r>
      <w:r w:rsidR="00946D26" w:rsidRPr="00F060D1">
        <w:rPr>
          <w:sz w:val="24"/>
          <w:szCs w:val="24"/>
        </w:rPr>
        <w:t>:</w:t>
      </w:r>
      <w:proofErr w:type="gramEnd"/>
      <w:r w:rsidRPr="00F060D1">
        <w:rPr>
          <w:sz w:val="24"/>
          <w:szCs w:val="24"/>
        </w:rPr>
        <w:t xml:space="preserve"> </w:t>
      </w:r>
      <w:r w:rsidR="00946D26" w:rsidRPr="00F060D1">
        <w:rPr>
          <w:sz w:val="24"/>
          <w:szCs w:val="24"/>
        </w:rPr>
        <w:t>P</w:t>
      </w:r>
      <w:r w:rsidRPr="00F060D1">
        <w:rPr>
          <w:sz w:val="24"/>
          <w:szCs w:val="24"/>
        </w:rPr>
        <w:t xml:space="preserve">resident, </w:t>
      </w:r>
      <w:r w:rsidR="00946D26" w:rsidRPr="00F060D1">
        <w:rPr>
          <w:sz w:val="24"/>
          <w:szCs w:val="24"/>
        </w:rPr>
        <w:t>R</w:t>
      </w:r>
      <w:r w:rsidRPr="00F060D1">
        <w:rPr>
          <w:sz w:val="24"/>
          <w:szCs w:val="24"/>
        </w:rPr>
        <w:t xml:space="preserve">ecording </w:t>
      </w:r>
      <w:r w:rsidR="00946D26" w:rsidRPr="00F060D1">
        <w:rPr>
          <w:sz w:val="24"/>
          <w:szCs w:val="24"/>
        </w:rPr>
        <w:t>S</w:t>
      </w:r>
      <w:r w:rsidRPr="00F060D1">
        <w:rPr>
          <w:sz w:val="24"/>
          <w:szCs w:val="24"/>
        </w:rPr>
        <w:t xml:space="preserve">ecretary and </w:t>
      </w:r>
      <w:r w:rsidR="00946D26" w:rsidRPr="00F060D1">
        <w:rPr>
          <w:sz w:val="24"/>
          <w:szCs w:val="24"/>
        </w:rPr>
        <w:t>T</w:t>
      </w:r>
      <w:r w:rsidRPr="00F060D1">
        <w:rPr>
          <w:sz w:val="24"/>
          <w:szCs w:val="24"/>
        </w:rPr>
        <w:t>reasurer. The election of mandatory officers will constitute a functioning Association. There shall be no qualification requirements for any parent to be an office holder of the Association, other than to be a parent of child attending</w:t>
      </w:r>
      <w:r w:rsidR="00946D26" w:rsidRPr="00F060D1">
        <w:rPr>
          <w:sz w:val="24"/>
          <w:szCs w:val="24"/>
        </w:rPr>
        <w:t xml:space="preserve"> </w:t>
      </w:r>
      <w:r w:rsidR="00946D26" w:rsidRPr="00F060D1">
        <w:rPr>
          <w:b/>
          <w:bCs/>
          <w:sz w:val="24"/>
          <w:szCs w:val="24"/>
          <w:u w:val="single"/>
        </w:rPr>
        <w:t>P.S. K134</w:t>
      </w:r>
      <w:r w:rsidRPr="00F060D1">
        <w:rPr>
          <w:sz w:val="24"/>
          <w:szCs w:val="24"/>
        </w:rPr>
        <w:t>. The eligibility of any member may be limited by the Conflicts of interest restrictions outlined in Chancellor’s Regulation A-660.</w:t>
      </w:r>
    </w:p>
    <w:p w14:paraId="20FFADB4" w14:textId="5DA323A2" w:rsidR="009F641F" w:rsidRPr="00AC2786" w:rsidRDefault="00EA2628">
      <w:pPr>
        <w:pStyle w:val="ListParagraph"/>
        <w:numPr>
          <w:ilvl w:val="0"/>
          <w:numId w:val="6"/>
        </w:numPr>
        <w:adjustRightInd w:val="0"/>
        <w:snapToGrid w:val="0"/>
        <w:spacing w:after="0"/>
        <w:rPr>
          <w:sz w:val="24"/>
          <w:szCs w:val="24"/>
        </w:rPr>
      </w:pPr>
      <w:r w:rsidRPr="00F060D1">
        <w:rPr>
          <w:sz w:val="24"/>
          <w:szCs w:val="24"/>
        </w:rPr>
        <w:t xml:space="preserve">Non-Mandatory Officers of the Association may consist of but are not limited to </w:t>
      </w:r>
      <w:proofErr w:type="gramStart"/>
      <w:r w:rsidRPr="00F060D1">
        <w:rPr>
          <w:sz w:val="24"/>
          <w:szCs w:val="24"/>
        </w:rPr>
        <w:t>following</w:t>
      </w:r>
      <w:r w:rsidR="00946D26" w:rsidRPr="00F060D1">
        <w:rPr>
          <w:sz w:val="24"/>
          <w:szCs w:val="24"/>
        </w:rPr>
        <w:t>:</w:t>
      </w:r>
      <w:proofErr w:type="gramEnd"/>
      <w:r w:rsidRPr="00F060D1">
        <w:rPr>
          <w:sz w:val="24"/>
          <w:szCs w:val="24"/>
        </w:rPr>
        <w:t xml:space="preserve"> Vice</w:t>
      </w:r>
      <w:r w:rsidR="00EF1B2D" w:rsidRPr="00F060D1">
        <w:rPr>
          <w:sz w:val="24"/>
          <w:szCs w:val="24"/>
        </w:rPr>
        <w:t>-</w:t>
      </w:r>
      <w:r w:rsidRPr="00F060D1">
        <w:rPr>
          <w:sz w:val="24"/>
          <w:szCs w:val="24"/>
        </w:rPr>
        <w:t xml:space="preserve">President, Corresponding Secretary, Parliamentarian and </w:t>
      </w:r>
      <w:r w:rsidR="00897488" w:rsidRPr="00F060D1">
        <w:rPr>
          <w:sz w:val="24"/>
          <w:szCs w:val="24"/>
        </w:rPr>
        <w:t>Sergeant at Arms</w:t>
      </w:r>
      <w:r w:rsidRPr="00F060D1">
        <w:rPr>
          <w:sz w:val="24"/>
          <w:szCs w:val="24"/>
        </w:rPr>
        <w:t>.</w:t>
      </w:r>
    </w:p>
    <w:p w14:paraId="7E6A99F5" w14:textId="3E2B5F9C" w:rsidR="00EA2628" w:rsidRPr="00F060D1" w:rsidRDefault="00EA2628">
      <w:pPr>
        <w:pStyle w:val="ListParagraph"/>
        <w:numPr>
          <w:ilvl w:val="0"/>
          <w:numId w:val="5"/>
        </w:numPr>
        <w:adjustRightInd w:val="0"/>
        <w:snapToGrid w:val="0"/>
        <w:spacing w:after="0"/>
        <w:rPr>
          <w:sz w:val="24"/>
          <w:szCs w:val="24"/>
        </w:rPr>
      </w:pPr>
      <w:r w:rsidRPr="00F060D1">
        <w:rPr>
          <w:sz w:val="24"/>
          <w:szCs w:val="24"/>
        </w:rPr>
        <w:t>Term and Term Limits</w:t>
      </w:r>
    </w:p>
    <w:p w14:paraId="5AA13820" w14:textId="573AE9D8" w:rsidR="00EA2628" w:rsidRPr="00F060D1" w:rsidRDefault="00EA2628">
      <w:pPr>
        <w:pStyle w:val="ListParagraph"/>
        <w:numPr>
          <w:ilvl w:val="0"/>
          <w:numId w:val="7"/>
        </w:numPr>
        <w:adjustRightInd w:val="0"/>
        <w:snapToGrid w:val="0"/>
        <w:spacing w:after="0"/>
        <w:rPr>
          <w:sz w:val="24"/>
          <w:szCs w:val="24"/>
        </w:rPr>
      </w:pPr>
      <w:r w:rsidRPr="00F060D1">
        <w:rPr>
          <w:sz w:val="24"/>
          <w:szCs w:val="24"/>
        </w:rPr>
        <w:t xml:space="preserve">The term of office shall be no more than </w:t>
      </w:r>
      <w:r w:rsidR="00EF1B2D" w:rsidRPr="00F060D1">
        <w:rPr>
          <w:sz w:val="24"/>
          <w:szCs w:val="24"/>
        </w:rPr>
        <w:t>twelve (</w:t>
      </w:r>
      <w:r w:rsidRPr="00F060D1">
        <w:rPr>
          <w:sz w:val="24"/>
          <w:szCs w:val="24"/>
        </w:rPr>
        <w:t>12</w:t>
      </w:r>
      <w:r w:rsidR="00EF1B2D" w:rsidRPr="00F060D1">
        <w:rPr>
          <w:sz w:val="24"/>
          <w:szCs w:val="24"/>
        </w:rPr>
        <w:t>)</w:t>
      </w:r>
      <w:r w:rsidRPr="00F060D1">
        <w:rPr>
          <w:sz w:val="24"/>
          <w:szCs w:val="24"/>
        </w:rPr>
        <w:t xml:space="preserve"> months beginning July 1</w:t>
      </w:r>
      <w:r w:rsidR="00F060D1" w:rsidRPr="00F060D1">
        <w:rPr>
          <w:sz w:val="24"/>
          <w:szCs w:val="24"/>
          <w:vertAlign w:val="superscript"/>
        </w:rPr>
        <w:t>st</w:t>
      </w:r>
      <w:r w:rsidR="00F060D1" w:rsidRPr="00F060D1">
        <w:rPr>
          <w:sz w:val="24"/>
          <w:szCs w:val="24"/>
        </w:rPr>
        <w:t xml:space="preserve"> </w:t>
      </w:r>
      <w:r w:rsidRPr="00F060D1">
        <w:rPr>
          <w:sz w:val="24"/>
          <w:szCs w:val="24"/>
        </w:rPr>
        <w:t>and ending June 30</w:t>
      </w:r>
      <w:r w:rsidR="00F060D1" w:rsidRPr="00F060D1">
        <w:rPr>
          <w:sz w:val="24"/>
          <w:szCs w:val="24"/>
          <w:vertAlign w:val="superscript"/>
        </w:rPr>
        <w:t>th</w:t>
      </w:r>
      <w:r w:rsidRPr="00F060D1">
        <w:rPr>
          <w:sz w:val="24"/>
          <w:szCs w:val="24"/>
        </w:rPr>
        <w:t>.</w:t>
      </w:r>
    </w:p>
    <w:p w14:paraId="27C2E853" w14:textId="2254225E" w:rsidR="00B96ECF" w:rsidRPr="00AC2786" w:rsidRDefault="00EA2628">
      <w:pPr>
        <w:pStyle w:val="ListParagraph"/>
        <w:numPr>
          <w:ilvl w:val="0"/>
          <w:numId w:val="7"/>
        </w:numPr>
        <w:adjustRightInd w:val="0"/>
        <w:snapToGrid w:val="0"/>
        <w:spacing w:after="0"/>
        <w:rPr>
          <w:sz w:val="24"/>
          <w:szCs w:val="24"/>
        </w:rPr>
      </w:pPr>
      <w:r w:rsidRPr="00F060D1">
        <w:rPr>
          <w:sz w:val="24"/>
          <w:szCs w:val="24"/>
        </w:rPr>
        <w:t xml:space="preserve">Term limits for each officer position of the Association shall be </w:t>
      </w:r>
      <w:r w:rsidR="00361288" w:rsidRPr="00F060D1">
        <w:rPr>
          <w:b/>
          <w:bCs/>
          <w:sz w:val="24"/>
          <w:szCs w:val="24"/>
          <w:u w:val="single"/>
        </w:rPr>
        <w:t>two</w:t>
      </w:r>
      <w:r w:rsidR="00361288" w:rsidRPr="00F060D1">
        <w:rPr>
          <w:sz w:val="24"/>
          <w:szCs w:val="24"/>
        </w:rPr>
        <w:t xml:space="preserve"> </w:t>
      </w:r>
      <w:r w:rsidRPr="00F060D1">
        <w:rPr>
          <w:sz w:val="24"/>
          <w:szCs w:val="24"/>
        </w:rPr>
        <w:t>consecutive one</w:t>
      </w:r>
      <w:r w:rsidR="000D6908" w:rsidRPr="00F060D1">
        <w:rPr>
          <w:sz w:val="24"/>
          <w:szCs w:val="24"/>
        </w:rPr>
        <w:t>-</w:t>
      </w:r>
      <w:r w:rsidRPr="00F060D1">
        <w:rPr>
          <w:sz w:val="24"/>
          <w:szCs w:val="24"/>
        </w:rPr>
        <w:t>year terms. A candidate who has served the maximum number of terms may only be elected to serve an additional term if no other interested candidate is nominated and willing to serve.</w:t>
      </w:r>
      <w:r w:rsidR="00601671" w:rsidRPr="00F060D1">
        <w:rPr>
          <w:rStyle w:val="FootnoteReference"/>
          <w:sz w:val="24"/>
          <w:szCs w:val="24"/>
        </w:rPr>
        <w:footnoteReference w:id="3"/>
      </w:r>
    </w:p>
    <w:p w14:paraId="64EE9455" w14:textId="5D98C17F" w:rsidR="00EA2628" w:rsidRPr="00F060D1" w:rsidRDefault="00EA2628">
      <w:pPr>
        <w:pStyle w:val="ListParagraph"/>
        <w:numPr>
          <w:ilvl w:val="0"/>
          <w:numId w:val="5"/>
        </w:numPr>
        <w:adjustRightInd w:val="0"/>
        <w:snapToGrid w:val="0"/>
        <w:spacing w:after="0"/>
        <w:rPr>
          <w:sz w:val="24"/>
          <w:szCs w:val="24"/>
        </w:rPr>
      </w:pPr>
      <w:r w:rsidRPr="00F060D1">
        <w:rPr>
          <w:sz w:val="24"/>
          <w:szCs w:val="24"/>
        </w:rPr>
        <w:t>Duties of Officers</w:t>
      </w:r>
    </w:p>
    <w:p w14:paraId="22169610" w14:textId="77777777" w:rsidR="00B35584" w:rsidRDefault="00EA2628">
      <w:pPr>
        <w:pStyle w:val="ListParagraph"/>
        <w:numPr>
          <w:ilvl w:val="0"/>
          <w:numId w:val="8"/>
        </w:numPr>
        <w:adjustRightInd w:val="0"/>
        <w:snapToGrid w:val="0"/>
        <w:spacing w:after="0"/>
        <w:rPr>
          <w:sz w:val="24"/>
          <w:szCs w:val="24"/>
        </w:rPr>
      </w:pPr>
      <w:r w:rsidRPr="00F060D1">
        <w:rPr>
          <w:b/>
          <w:bCs/>
          <w:sz w:val="24"/>
          <w:szCs w:val="24"/>
          <w:u w:val="single"/>
        </w:rPr>
        <w:lastRenderedPageBreak/>
        <w:t>President</w:t>
      </w:r>
    </w:p>
    <w:p w14:paraId="2FBD7206" w14:textId="3D16786C" w:rsidR="00EA2628" w:rsidRPr="00F060D1" w:rsidRDefault="00EA2628" w:rsidP="00B35584">
      <w:pPr>
        <w:pStyle w:val="ListParagraph"/>
        <w:adjustRightInd w:val="0"/>
        <w:snapToGrid w:val="0"/>
        <w:spacing w:after="0"/>
        <w:rPr>
          <w:sz w:val="24"/>
          <w:szCs w:val="24"/>
        </w:rPr>
      </w:pPr>
      <w:r w:rsidRPr="00F060D1">
        <w:rPr>
          <w:sz w:val="24"/>
          <w:szCs w:val="24"/>
        </w:rPr>
        <w:t>The duties of the president shall include but are not limited to the following:</w:t>
      </w:r>
    </w:p>
    <w:p w14:paraId="11CC0E4C" w14:textId="2EB96FF3"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preside at all meetings of the </w:t>
      </w:r>
      <w:proofErr w:type="gramStart"/>
      <w:r w:rsidRPr="00F060D1">
        <w:rPr>
          <w:sz w:val="24"/>
          <w:szCs w:val="24"/>
        </w:rPr>
        <w:t>Association</w:t>
      </w:r>
      <w:r w:rsidR="00D7403A">
        <w:rPr>
          <w:sz w:val="24"/>
          <w:szCs w:val="24"/>
        </w:rPr>
        <w:t>;</w:t>
      </w:r>
      <w:proofErr w:type="gramEnd"/>
    </w:p>
    <w:p w14:paraId="5C4D4356" w14:textId="014B6953"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is an ex-officio member of all committees except the nominating </w:t>
      </w:r>
      <w:proofErr w:type="gramStart"/>
      <w:r w:rsidRPr="00F060D1">
        <w:rPr>
          <w:sz w:val="24"/>
          <w:szCs w:val="24"/>
        </w:rPr>
        <w:t>committee;</w:t>
      </w:r>
      <w:proofErr w:type="gramEnd"/>
    </w:p>
    <w:p w14:paraId="1B1D3042" w14:textId="75178E80"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appoint association committee chairpersons with the approval of the executive </w:t>
      </w:r>
      <w:proofErr w:type="gramStart"/>
      <w:r w:rsidRPr="00F060D1">
        <w:rPr>
          <w:sz w:val="24"/>
          <w:szCs w:val="24"/>
        </w:rPr>
        <w:t>board;</w:t>
      </w:r>
      <w:proofErr w:type="gramEnd"/>
    </w:p>
    <w:p w14:paraId="49D10AAD" w14:textId="7E1C18F1"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encourage meaningful participation in all parent and school </w:t>
      </w:r>
      <w:proofErr w:type="gramStart"/>
      <w:r w:rsidRPr="00F060D1">
        <w:rPr>
          <w:sz w:val="24"/>
          <w:szCs w:val="24"/>
        </w:rPr>
        <w:t>activities;</w:t>
      </w:r>
      <w:proofErr w:type="gramEnd"/>
    </w:p>
    <w:p w14:paraId="73935940" w14:textId="2C7226F4"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provide opportunities for members’ leadership </w:t>
      </w:r>
      <w:proofErr w:type="gramStart"/>
      <w:r w:rsidRPr="00F060D1">
        <w:rPr>
          <w:sz w:val="24"/>
          <w:szCs w:val="24"/>
        </w:rPr>
        <w:t>development;</w:t>
      </w:r>
      <w:proofErr w:type="gramEnd"/>
    </w:p>
    <w:p w14:paraId="76D3D43F" w14:textId="0563C79F"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delegate responsibilities to members of the Association as </w:t>
      </w:r>
      <w:proofErr w:type="gramStart"/>
      <w:r w:rsidRPr="00F060D1">
        <w:rPr>
          <w:sz w:val="24"/>
          <w:szCs w:val="24"/>
        </w:rPr>
        <w:t>needed;</w:t>
      </w:r>
      <w:proofErr w:type="gramEnd"/>
    </w:p>
    <w:p w14:paraId="37827996" w14:textId="143D781E"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attend all regular meetings of the presidents’ </w:t>
      </w:r>
      <w:proofErr w:type="gramStart"/>
      <w:r w:rsidRPr="00F060D1">
        <w:rPr>
          <w:sz w:val="24"/>
          <w:szCs w:val="24"/>
        </w:rPr>
        <w:t>council;</w:t>
      </w:r>
      <w:proofErr w:type="gramEnd"/>
    </w:p>
    <w:p w14:paraId="237F3D58" w14:textId="07198D69" w:rsidR="00EA2628" w:rsidRPr="00F060D1" w:rsidRDefault="00EA2628">
      <w:pPr>
        <w:pStyle w:val="ListParagraph"/>
        <w:numPr>
          <w:ilvl w:val="0"/>
          <w:numId w:val="9"/>
        </w:numPr>
        <w:adjustRightInd w:val="0"/>
        <w:snapToGrid w:val="0"/>
        <w:spacing w:after="0"/>
        <w:rPr>
          <w:sz w:val="24"/>
          <w:szCs w:val="24"/>
        </w:rPr>
      </w:pPr>
      <w:r w:rsidRPr="00F060D1">
        <w:rPr>
          <w:sz w:val="24"/>
          <w:szCs w:val="24"/>
        </w:rPr>
        <w:t>is a mandatory member of the School Leadership Team</w:t>
      </w:r>
      <w:r w:rsidR="00E33A0B" w:rsidRPr="00F060D1">
        <w:rPr>
          <w:rStyle w:val="FootnoteReference"/>
          <w:sz w:val="24"/>
          <w:szCs w:val="24"/>
        </w:rPr>
        <w:footnoteReference w:id="4"/>
      </w:r>
      <w:r w:rsidRPr="00F060D1">
        <w:rPr>
          <w:sz w:val="24"/>
          <w:szCs w:val="24"/>
        </w:rPr>
        <w:t>;</w:t>
      </w:r>
    </w:p>
    <w:p w14:paraId="6361283E" w14:textId="50C00B4A"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meet regularly with the executive board </w:t>
      </w:r>
      <w:proofErr w:type="gramStart"/>
      <w:r w:rsidRPr="00F060D1">
        <w:rPr>
          <w:sz w:val="24"/>
          <w:szCs w:val="24"/>
        </w:rPr>
        <w:t>members;</w:t>
      </w:r>
      <w:proofErr w:type="gramEnd"/>
    </w:p>
    <w:p w14:paraId="2151B31C" w14:textId="00340E22"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plan the agendas for the general membership </w:t>
      </w:r>
      <w:proofErr w:type="gramStart"/>
      <w:r w:rsidRPr="00F060D1">
        <w:rPr>
          <w:sz w:val="24"/>
          <w:szCs w:val="24"/>
        </w:rPr>
        <w:t>meetings;</w:t>
      </w:r>
      <w:proofErr w:type="gramEnd"/>
    </w:p>
    <w:p w14:paraId="5650F1D1" w14:textId="50F89A82"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is one of the eligible signatories on checks, and debit card disbursement </w:t>
      </w:r>
      <w:proofErr w:type="gramStart"/>
      <w:r w:rsidRPr="00F060D1">
        <w:rPr>
          <w:sz w:val="24"/>
          <w:szCs w:val="24"/>
        </w:rPr>
        <w:t>forms</w:t>
      </w:r>
      <w:r w:rsidR="00567C4C" w:rsidRPr="00F060D1">
        <w:rPr>
          <w:sz w:val="24"/>
          <w:szCs w:val="24"/>
        </w:rPr>
        <w:t>;</w:t>
      </w:r>
      <w:proofErr w:type="gramEnd"/>
    </w:p>
    <w:p w14:paraId="7A59C50D" w14:textId="44803229" w:rsidR="00EA2628" w:rsidRPr="00F060D1" w:rsidRDefault="00EA2628">
      <w:pPr>
        <w:pStyle w:val="ListParagraph"/>
        <w:numPr>
          <w:ilvl w:val="0"/>
          <w:numId w:val="9"/>
        </w:numPr>
        <w:adjustRightInd w:val="0"/>
        <w:snapToGrid w:val="0"/>
        <w:spacing w:after="0"/>
        <w:rPr>
          <w:sz w:val="24"/>
          <w:szCs w:val="24"/>
        </w:rPr>
      </w:pPr>
      <w:r w:rsidRPr="00F060D1">
        <w:rPr>
          <w:sz w:val="24"/>
          <w:szCs w:val="24"/>
        </w:rPr>
        <w:t xml:space="preserve">may be responsible for DOE issued email </w:t>
      </w:r>
      <w:proofErr w:type="gramStart"/>
      <w:r w:rsidRPr="00F060D1">
        <w:rPr>
          <w:sz w:val="24"/>
          <w:szCs w:val="24"/>
        </w:rPr>
        <w:t>account</w:t>
      </w:r>
      <w:r w:rsidR="00567C4C" w:rsidRPr="00F060D1">
        <w:rPr>
          <w:sz w:val="24"/>
          <w:szCs w:val="24"/>
        </w:rPr>
        <w:t>;</w:t>
      </w:r>
      <w:proofErr w:type="gramEnd"/>
    </w:p>
    <w:p w14:paraId="25A3B1BD" w14:textId="1D3EF5F2" w:rsidR="00D915BF" w:rsidRDefault="00EA2628" w:rsidP="00D915BF">
      <w:pPr>
        <w:pStyle w:val="ListParagraph"/>
        <w:numPr>
          <w:ilvl w:val="0"/>
          <w:numId w:val="9"/>
        </w:numPr>
        <w:adjustRightInd w:val="0"/>
        <w:snapToGrid w:val="0"/>
        <w:spacing w:after="0"/>
        <w:rPr>
          <w:ins w:id="9" w:author="WeitzmanFlanigan, Hanna" w:date="2023-09-12T19:00:00Z"/>
          <w:sz w:val="24"/>
          <w:szCs w:val="24"/>
        </w:rPr>
      </w:pPr>
      <w:r w:rsidRPr="00F060D1">
        <w:rPr>
          <w:sz w:val="24"/>
          <w:szCs w:val="24"/>
        </w:rPr>
        <w:t>assist with the June transfer of Association records, including all pertinent user IDs and passwords, to the incoming executive board.</w:t>
      </w:r>
    </w:p>
    <w:p w14:paraId="13095410" w14:textId="1E4A736B" w:rsidR="00D915BF" w:rsidRDefault="00D915BF" w:rsidP="00D915BF">
      <w:pPr>
        <w:adjustRightInd w:val="0"/>
        <w:snapToGrid w:val="0"/>
        <w:spacing w:after="0"/>
        <w:ind w:firstLine="360"/>
        <w:rPr>
          <w:ins w:id="10" w:author="WeitzmanFlanigan, Hanna" w:date="2023-09-12T19:01:00Z"/>
          <w:sz w:val="24"/>
          <w:szCs w:val="24"/>
        </w:rPr>
        <w:pPrChange w:id="11" w:author="WeitzmanFlanigan, Hanna" w:date="2023-09-12T19:01:00Z">
          <w:pPr>
            <w:adjustRightInd w:val="0"/>
            <w:snapToGrid w:val="0"/>
            <w:spacing w:after="0"/>
          </w:pPr>
        </w:pPrChange>
      </w:pPr>
      <w:ins w:id="12" w:author="WeitzmanFlanigan, Hanna" w:date="2023-09-12T19:00:00Z">
        <w:r>
          <w:rPr>
            <w:sz w:val="24"/>
            <w:szCs w:val="24"/>
          </w:rPr>
          <w:t xml:space="preserve">2. </w:t>
        </w:r>
      </w:ins>
      <w:ins w:id="13" w:author="WeitzmanFlanigan, Hanna" w:date="2023-09-12T19:01:00Z">
        <w:r>
          <w:rPr>
            <w:sz w:val="24"/>
            <w:szCs w:val="24"/>
          </w:rPr>
          <w:t xml:space="preserve">Vice President </w:t>
        </w:r>
      </w:ins>
    </w:p>
    <w:p w14:paraId="4D9540CD" w14:textId="0543F4E6" w:rsidR="00D915BF" w:rsidRDefault="00D915BF" w:rsidP="00D915BF">
      <w:pPr>
        <w:adjustRightInd w:val="0"/>
        <w:snapToGrid w:val="0"/>
        <w:spacing w:after="0"/>
        <w:ind w:firstLine="360"/>
        <w:rPr>
          <w:ins w:id="14" w:author="WeitzmanFlanigan, Hanna" w:date="2023-09-12T19:02:00Z"/>
          <w:sz w:val="24"/>
          <w:szCs w:val="24"/>
        </w:rPr>
        <w:pPrChange w:id="15" w:author="WeitzmanFlanigan, Hanna" w:date="2023-09-12T19:02:00Z">
          <w:pPr>
            <w:adjustRightInd w:val="0"/>
            <w:snapToGrid w:val="0"/>
            <w:spacing w:after="0"/>
          </w:pPr>
        </w:pPrChange>
      </w:pPr>
      <w:ins w:id="16" w:author="WeitzmanFlanigan, Hanna" w:date="2023-09-12T19:01:00Z">
        <w:r>
          <w:rPr>
            <w:sz w:val="24"/>
            <w:szCs w:val="24"/>
          </w:rPr>
          <w:t>The duties of the Vice President shall include but are not limited to the following</w:t>
        </w:r>
      </w:ins>
      <w:ins w:id="17" w:author="WeitzmanFlanigan, Hanna" w:date="2023-09-12T19:02:00Z">
        <w:r>
          <w:rPr>
            <w:sz w:val="24"/>
            <w:szCs w:val="24"/>
          </w:rPr>
          <w:t>:</w:t>
        </w:r>
      </w:ins>
    </w:p>
    <w:p w14:paraId="2DCD57A6" w14:textId="73AE4E07" w:rsidR="00D915BF" w:rsidRDefault="00D915BF" w:rsidP="00D915BF">
      <w:pPr>
        <w:adjustRightInd w:val="0"/>
        <w:snapToGrid w:val="0"/>
        <w:spacing w:after="0"/>
        <w:rPr>
          <w:ins w:id="18" w:author="WeitzmanFlanigan, Hanna" w:date="2023-09-12T19:13:00Z"/>
          <w:sz w:val="24"/>
          <w:szCs w:val="24"/>
        </w:rPr>
      </w:pPr>
      <w:ins w:id="19" w:author="WeitzmanFlanigan, Hanna" w:date="2023-09-12T19:03:00Z">
        <w:r>
          <w:rPr>
            <w:sz w:val="24"/>
            <w:szCs w:val="24"/>
          </w:rPr>
          <w:t>The Vice President shall assist the President or Co</w:t>
        </w:r>
      </w:ins>
      <w:ins w:id="20" w:author="WeitzmanFlanigan, Hanna" w:date="2023-09-12T19:12:00Z">
        <w:r>
          <w:rPr>
            <w:sz w:val="24"/>
            <w:szCs w:val="24"/>
          </w:rPr>
          <w:t>-</w:t>
        </w:r>
      </w:ins>
      <w:ins w:id="21" w:author="WeitzmanFlanigan, Hanna" w:date="2023-09-12T19:03:00Z">
        <w:r>
          <w:rPr>
            <w:sz w:val="24"/>
            <w:szCs w:val="24"/>
          </w:rPr>
          <w:t xml:space="preserve"> Presidents and shall assume </w:t>
        </w:r>
      </w:ins>
      <w:ins w:id="22" w:author="WeitzmanFlanigan, Hanna" w:date="2023-09-12T19:08:00Z">
        <w:r>
          <w:rPr>
            <w:sz w:val="24"/>
            <w:szCs w:val="24"/>
          </w:rPr>
          <w:t>the Presidents duties in his/her</w:t>
        </w:r>
      </w:ins>
      <w:ins w:id="23" w:author="WeitzmanFlanigan, Hanna" w:date="2023-09-12T19:09:00Z">
        <w:r>
          <w:rPr>
            <w:sz w:val="24"/>
            <w:szCs w:val="24"/>
          </w:rPr>
          <w:t xml:space="preserve"> or their absence or at the Presidents or Co </w:t>
        </w:r>
      </w:ins>
      <w:ins w:id="24" w:author="WeitzmanFlanigan, Hanna" w:date="2023-09-12T19:12:00Z">
        <w:r>
          <w:rPr>
            <w:sz w:val="24"/>
            <w:szCs w:val="24"/>
          </w:rPr>
          <w:t>-President’s</w:t>
        </w:r>
      </w:ins>
      <w:ins w:id="25" w:author="WeitzmanFlanigan, Hanna" w:date="2023-09-12T19:09:00Z">
        <w:r>
          <w:rPr>
            <w:sz w:val="24"/>
            <w:szCs w:val="24"/>
          </w:rPr>
          <w:t xml:space="preserve"> request.  The Vice President may be one of the eligible signatories on checks, </w:t>
        </w:r>
        <w:proofErr w:type="gramStart"/>
        <w:r>
          <w:rPr>
            <w:sz w:val="24"/>
            <w:szCs w:val="24"/>
          </w:rPr>
          <w:t>prov</w:t>
        </w:r>
      </w:ins>
      <w:ins w:id="26" w:author="WeitzmanFlanigan, Hanna" w:date="2023-09-12T19:10:00Z">
        <w:r>
          <w:rPr>
            <w:sz w:val="24"/>
            <w:szCs w:val="24"/>
          </w:rPr>
          <w:t>ided that</w:t>
        </w:r>
        <w:proofErr w:type="gramEnd"/>
        <w:r>
          <w:rPr>
            <w:sz w:val="24"/>
            <w:szCs w:val="24"/>
          </w:rPr>
          <w:t xml:space="preserve"> they are registered on the PA bank account. The Vice-Preside</w:t>
        </w:r>
      </w:ins>
      <w:ins w:id="27" w:author="WeitzmanFlanigan, Hanna" w:date="2023-09-12T19:11:00Z">
        <w:r>
          <w:rPr>
            <w:sz w:val="24"/>
            <w:szCs w:val="24"/>
          </w:rPr>
          <w:t>nt shall assist with the June transfer of Association records to the incoming Executive Board</w:t>
        </w:r>
      </w:ins>
      <w:ins w:id="28" w:author="WeitzmanFlanigan, Hanna" w:date="2023-09-12T19:12:00Z">
        <w:r>
          <w:rPr>
            <w:sz w:val="24"/>
            <w:szCs w:val="24"/>
          </w:rPr>
          <w:t>. See sp</w:t>
        </w:r>
      </w:ins>
      <w:ins w:id="29" w:author="WeitzmanFlanigan, Hanna" w:date="2023-09-12T19:13:00Z">
        <w:r>
          <w:rPr>
            <w:sz w:val="24"/>
            <w:szCs w:val="24"/>
          </w:rPr>
          <w:t xml:space="preserve">ecific duties listed above under </w:t>
        </w:r>
      </w:ins>
      <w:ins w:id="30" w:author="WeitzmanFlanigan, Hanna" w:date="2023-09-12T19:14:00Z">
        <w:r>
          <w:rPr>
            <w:sz w:val="24"/>
            <w:szCs w:val="24"/>
          </w:rPr>
          <w:t>President’s</w:t>
        </w:r>
      </w:ins>
      <w:ins w:id="31" w:author="WeitzmanFlanigan, Hanna" w:date="2023-09-12T19:13:00Z">
        <w:r>
          <w:rPr>
            <w:sz w:val="24"/>
            <w:szCs w:val="24"/>
          </w:rPr>
          <w:t xml:space="preserve"> duties.</w:t>
        </w:r>
      </w:ins>
    </w:p>
    <w:p w14:paraId="7FFB8C58" w14:textId="77777777" w:rsidR="00D915BF" w:rsidRPr="00D915BF" w:rsidRDefault="00D915BF" w:rsidP="00D915BF">
      <w:pPr>
        <w:adjustRightInd w:val="0"/>
        <w:snapToGrid w:val="0"/>
        <w:spacing w:after="0"/>
        <w:rPr>
          <w:sz w:val="24"/>
          <w:szCs w:val="24"/>
          <w:rPrChange w:id="32" w:author="WeitzmanFlanigan, Hanna" w:date="2023-09-12T19:00:00Z">
            <w:rPr/>
          </w:rPrChange>
        </w:rPr>
        <w:pPrChange w:id="33" w:author="WeitzmanFlanigan, Hanna" w:date="2023-09-12T19:00:00Z">
          <w:pPr>
            <w:pStyle w:val="ListParagraph"/>
            <w:numPr>
              <w:numId w:val="9"/>
            </w:numPr>
            <w:adjustRightInd w:val="0"/>
            <w:snapToGrid w:val="0"/>
            <w:spacing w:after="0"/>
            <w:ind w:left="1080" w:hanging="360"/>
          </w:pPr>
        </w:pPrChange>
      </w:pPr>
    </w:p>
    <w:p w14:paraId="3520C8F8" w14:textId="77777777" w:rsidR="00B35584" w:rsidRDefault="00EA2628">
      <w:pPr>
        <w:pStyle w:val="ListParagraph"/>
        <w:numPr>
          <w:ilvl w:val="0"/>
          <w:numId w:val="8"/>
        </w:numPr>
        <w:adjustRightInd w:val="0"/>
        <w:snapToGrid w:val="0"/>
        <w:spacing w:after="0"/>
        <w:rPr>
          <w:sz w:val="24"/>
          <w:szCs w:val="24"/>
        </w:rPr>
      </w:pPr>
      <w:r w:rsidRPr="00F060D1">
        <w:rPr>
          <w:b/>
          <w:bCs/>
          <w:sz w:val="24"/>
          <w:szCs w:val="24"/>
          <w:u w:val="single"/>
        </w:rPr>
        <w:t>Recording Secretary</w:t>
      </w:r>
    </w:p>
    <w:p w14:paraId="68BC186C" w14:textId="704C2B29" w:rsidR="00EA2628" w:rsidRPr="00F060D1" w:rsidRDefault="00EA2628" w:rsidP="00B35584">
      <w:pPr>
        <w:pStyle w:val="ListParagraph"/>
        <w:adjustRightInd w:val="0"/>
        <w:snapToGrid w:val="0"/>
        <w:spacing w:after="0"/>
        <w:rPr>
          <w:sz w:val="24"/>
          <w:szCs w:val="24"/>
        </w:rPr>
      </w:pPr>
      <w:r w:rsidRPr="00F060D1">
        <w:rPr>
          <w:sz w:val="24"/>
          <w:szCs w:val="24"/>
        </w:rPr>
        <w:t>The duties of the recording secretary shall include but are not limited to the following:</w:t>
      </w:r>
    </w:p>
    <w:p w14:paraId="1301CF2A" w14:textId="42BC0D06"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record the minutes at all Association </w:t>
      </w:r>
      <w:proofErr w:type="gramStart"/>
      <w:r w:rsidRPr="00F060D1">
        <w:rPr>
          <w:sz w:val="24"/>
          <w:szCs w:val="24"/>
        </w:rPr>
        <w:t>meetings;</w:t>
      </w:r>
      <w:proofErr w:type="gramEnd"/>
    </w:p>
    <w:p w14:paraId="47752F43" w14:textId="06509A20"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prepare notices, agendas, sign-in sheets and materials for </w:t>
      </w:r>
      <w:proofErr w:type="gramStart"/>
      <w:r w:rsidRPr="00F060D1">
        <w:rPr>
          <w:sz w:val="24"/>
          <w:szCs w:val="24"/>
        </w:rPr>
        <w:t>distribution;</w:t>
      </w:r>
      <w:proofErr w:type="gramEnd"/>
    </w:p>
    <w:p w14:paraId="75A2EF3C" w14:textId="3488B3E1"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prepare and read the minutes at Association </w:t>
      </w:r>
      <w:proofErr w:type="gramStart"/>
      <w:r w:rsidRPr="00F060D1">
        <w:rPr>
          <w:sz w:val="24"/>
          <w:szCs w:val="24"/>
        </w:rPr>
        <w:t>meetings;</w:t>
      </w:r>
      <w:proofErr w:type="gramEnd"/>
    </w:p>
    <w:p w14:paraId="06C0BF18" w14:textId="66390E11"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distribute copies of the minutes for review and approval by the general </w:t>
      </w:r>
      <w:proofErr w:type="gramStart"/>
      <w:r w:rsidRPr="00F060D1">
        <w:rPr>
          <w:sz w:val="24"/>
          <w:szCs w:val="24"/>
        </w:rPr>
        <w:t>membership;</w:t>
      </w:r>
      <w:proofErr w:type="gramEnd"/>
    </w:p>
    <w:p w14:paraId="26010A86" w14:textId="6F720CBC"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maintain the custody of the Association’s records on school </w:t>
      </w:r>
      <w:proofErr w:type="gramStart"/>
      <w:r w:rsidRPr="00F060D1">
        <w:rPr>
          <w:sz w:val="24"/>
          <w:szCs w:val="24"/>
        </w:rPr>
        <w:t>premises;</w:t>
      </w:r>
      <w:proofErr w:type="gramEnd"/>
    </w:p>
    <w:p w14:paraId="10FD7E2A" w14:textId="4C694DF0"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is responsible for maintaining the DOE issued email </w:t>
      </w:r>
      <w:proofErr w:type="gramStart"/>
      <w:r w:rsidRPr="00F060D1">
        <w:rPr>
          <w:sz w:val="24"/>
          <w:szCs w:val="24"/>
        </w:rPr>
        <w:t>account;</w:t>
      </w:r>
      <w:proofErr w:type="gramEnd"/>
    </w:p>
    <w:p w14:paraId="67DDCFAC" w14:textId="3EF7FC97"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may be one of the eligible signatories on a checks and disbursement </w:t>
      </w:r>
      <w:proofErr w:type="gramStart"/>
      <w:r w:rsidRPr="00F060D1">
        <w:rPr>
          <w:sz w:val="24"/>
          <w:szCs w:val="24"/>
        </w:rPr>
        <w:t>forms;</w:t>
      </w:r>
      <w:proofErr w:type="gramEnd"/>
    </w:p>
    <w:p w14:paraId="4374DF16" w14:textId="754F5918"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incorporate all amendments into the </w:t>
      </w:r>
      <w:proofErr w:type="gramStart"/>
      <w:r w:rsidRPr="00F060D1">
        <w:rPr>
          <w:sz w:val="24"/>
          <w:szCs w:val="24"/>
        </w:rPr>
        <w:t>bylaws</w:t>
      </w:r>
      <w:r w:rsidR="00B30240">
        <w:rPr>
          <w:sz w:val="24"/>
          <w:szCs w:val="24"/>
        </w:rPr>
        <w:t>;</w:t>
      </w:r>
      <w:proofErr w:type="gramEnd"/>
    </w:p>
    <w:p w14:paraId="759F3484" w14:textId="49708BCC" w:rsidR="00EA2628" w:rsidRPr="00F060D1" w:rsidRDefault="00EA2628">
      <w:pPr>
        <w:pStyle w:val="ListParagraph"/>
        <w:numPr>
          <w:ilvl w:val="0"/>
          <w:numId w:val="11"/>
        </w:numPr>
        <w:adjustRightInd w:val="0"/>
        <w:snapToGrid w:val="0"/>
        <w:spacing w:after="0"/>
        <w:rPr>
          <w:sz w:val="24"/>
          <w:szCs w:val="24"/>
        </w:rPr>
      </w:pPr>
      <w:r w:rsidRPr="00F060D1">
        <w:rPr>
          <w:sz w:val="24"/>
          <w:szCs w:val="24"/>
        </w:rPr>
        <w:lastRenderedPageBreak/>
        <w:t xml:space="preserve">ensure that signed copies of the bylaws with the latest amendments are on file in the </w:t>
      </w:r>
      <w:proofErr w:type="gramStart"/>
      <w:r w:rsidR="00007B9C">
        <w:rPr>
          <w:sz w:val="24"/>
          <w:szCs w:val="24"/>
        </w:rPr>
        <w:t>Principal</w:t>
      </w:r>
      <w:r w:rsidRPr="00F060D1">
        <w:rPr>
          <w:sz w:val="24"/>
          <w:szCs w:val="24"/>
        </w:rPr>
        <w:t>’s</w:t>
      </w:r>
      <w:proofErr w:type="gramEnd"/>
      <w:r w:rsidRPr="00F060D1">
        <w:rPr>
          <w:sz w:val="24"/>
          <w:szCs w:val="24"/>
        </w:rPr>
        <w:t xml:space="preserve"> office</w:t>
      </w:r>
      <w:r w:rsidR="005545EF" w:rsidRPr="00F060D1">
        <w:rPr>
          <w:sz w:val="24"/>
          <w:szCs w:val="24"/>
        </w:rPr>
        <w:t>;</w:t>
      </w:r>
    </w:p>
    <w:p w14:paraId="77AEB0DF" w14:textId="4BB3E204" w:rsidR="00EA2628" w:rsidRPr="00F060D1" w:rsidRDefault="00EA2628">
      <w:pPr>
        <w:pStyle w:val="ListParagraph"/>
        <w:numPr>
          <w:ilvl w:val="0"/>
          <w:numId w:val="11"/>
        </w:numPr>
        <w:adjustRightInd w:val="0"/>
        <w:snapToGrid w:val="0"/>
        <w:spacing w:after="0"/>
        <w:rPr>
          <w:sz w:val="24"/>
          <w:szCs w:val="24"/>
        </w:rPr>
      </w:pPr>
      <w:r w:rsidRPr="00F060D1">
        <w:rPr>
          <w:sz w:val="24"/>
          <w:szCs w:val="24"/>
        </w:rPr>
        <w:t xml:space="preserve">may be responsible for reviewing, </w:t>
      </w:r>
      <w:proofErr w:type="gramStart"/>
      <w:r w:rsidRPr="00F060D1">
        <w:rPr>
          <w:sz w:val="24"/>
          <w:szCs w:val="24"/>
        </w:rPr>
        <w:t>maintaining</w:t>
      </w:r>
      <w:proofErr w:type="gramEnd"/>
      <w:r w:rsidRPr="00F060D1">
        <w:rPr>
          <w:sz w:val="24"/>
          <w:szCs w:val="24"/>
        </w:rPr>
        <w:t xml:space="preserve"> and responding to all correspondence addressed to the Association</w:t>
      </w:r>
      <w:r w:rsidR="00FB3C72" w:rsidRPr="00F060D1">
        <w:rPr>
          <w:rStyle w:val="FootnoteReference"/>
          <w:sz w:val="24"/>
          <w:szCs w:val="24"/>
        </w:rPr>
        <w:footnoteReference w:id="5"/>
      </w:r>
      <w:r w:rsidRPr="00F060D1">
        <w:rPr>
          <w:sz w:val="24"/>
          <w:szCs w:val="24"/>
        </w:rPr>
        <w:t>;</w:t>
      </w:r>
    </w:p>
    <w:p w14:paraId="20450F36" w14:textId="08DC4A8F" w:rsidR="00EA2628" w:rsidRPr="00F060D1" w:rsidRDefault="00EA2628">
      <w:pPr>
        <w:pStyle w:val="ListParagraph"/>
        <w:numPr>
          <w:ilvl w:val="0"/>
          <w:numId w:val="11"/>
        </w:numPr>
        <w:adjustRightInd w:val="0"/>
        <w:snapToGrid w:val="0"/>
        <w:spacing w:after="0"/>
        <w:rPr>
          <w:sz w:val="24"/>
          <w:szCs w:val="24"/>
        </w:rPr>
      </w:pPr>
      <w:r w:rsidRPr="00F060D1">
        <w:rPr>
          <w:sz w:val="24"/>
          <w:szCs w:val="24"/>
        </w:rPr>
        <w:t>assist with the June transfer of Association records, including all pertinent user IDs and passwords, to the incoming executive board.</w:t>
      </w:r>
    </w:p>
    <w:p w14:paraId="76A94ADE" w14:textId="77777777" w:rsidR="00196A3D" w:rsidRDefault="00EA2628">
      <w:pPr>
        <w:pStyle w:val="ListParagraph"/>
        <w:numPr>
          <w:ilvl w:val="0"/>
          <w:numId w:val="8"/>
        </w:numPr>
        <w:adjustRightInd w:val="0"/>
        <w:snapToGrid w:val="0"/>
        <w:spacing w:after="0"/>
        <w:rPr>
          <w:sz w:val="24"/>
          <w:szCs w:val="24"/>
        </w:rPr>
      </w:pPr>
      <w:r w:rsidRPr="00F060D1">
        <w:rPr>
          <w:b/>
          <w:bCs/>
          <w:sz w:val="24"/>
          <w:szCs w:val="24"/>
          <w:u w:val="single"/>
        </w:rPr>
        <w:t>Treasurer</w:t>
      </w:r>
    </w:p>
    <w:p w14:paraId="146548D0" w14:textId="2D216EED" w:rsidR="00EA2628" w:rsidRPr="00F060D1" w:rsidRDefault="00EA2628" w:rsidP="00196A3D">
      <w:pPr>
        <w:pStyle w:val="ListParagraph"/>
        <w:adjustRightInd w:val="0"/>
        <w:snapToGrid w:val="0"/>
        <w:spacing w:after="0"/>
        <w:rPr>
          <w:sz w:val="24"/>
          <w:szCs w:val="24"/>
        </w:rPr>
      </w:pPr>
      <w:r w:rsidRPr="00F060D1">
        <w:rPr>
          <w:sz w:val="24"/>
          <w:szCs w:val="24"/>
        </w:rPr>
        <w:t>The duties of the treasurer shall include but are not limited to the following:</w:t>
      </w:r>
    </w:p>
    <w:p w14:paraId="0CA6FDE7" w14:textId="496D97A2"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responsible for all financial affairs and funds of the </w:t>
      </w:r>
      <w:proofErr w:type="gramStart"/>
      <w:r w:rsidRPr="00F060D1">
        <w:rPr>
          <w:sz w:val="24"/>
          <w:szCs w:val="24"/>
        </w:rPr>
        <w:t>Association;</w:t>
      </w:r>
      <w:proofErr w:type="gramEnd"/>
    </w:p>
    <w:p w14:paraId="7D672C14" w14:textId="6C213A23"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maintain an updated record of all income and expenditures on school </w:t>
      </w:r>
      <w:proofErr w:type="gramStart"/>
      <w:r w:rsidRPr="00F060D1">
        <w:rPr>
          <w:sz w:val="24"/>
          <w:szCs w:val="24"/>
        </w:rPr>
        <w:t>premises;</w:t>
      </w:r>
      <w:proofErr w:type="gramEnd"/>
    </w:p>
    <w:p w14:paraId="7A12FF10" w14:textId="2F8CEAB9"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may be a signatory on checks, and debit card disbursement </w:t>
      </w:r>
      <w:proofErr w:type="gramStart"/>
      <w:r w:rsidRPr="00F060D1">
        <w:rPr>
          <w:sz w:val="24"/>
          <w:szCs w:val="24"/>
        </w:rPr>
        <w:t>forms;</w:t>
      </w:r>
      <w:proofErr w:type="gramEnd"/>
    </w:p>
    <w:p w14:paraId="45CFF622" w14:textId="0523BF62"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may be responsible for setting up online access to the bank </w:t>
      </w:r>
      <w:proofErr w:type="gramStart"/>
      <w:r w:rsidRPr="00F060D1">
        <w:rPr>
          <w:sz w:val="24"/>
          <w:szCs w:val="24"/>
        </w:rPr>
        <w:t>account</w:t>
      </w:r>
      <w:r w:rsidR="001A27FB" w:rsidRPr="00F060D1">
        <w:rPr>
          <w:sz w:val="24"/>
          <w:szCs w:val="24"/>
        </w:rPr>
        <w:t>;</w:t>
      </w:r>
      <w:proofErr w:type="gramEnd"/>
    </w:p>
    <w:p w14:paraId="562250CA" w14:textId="7DBD1CC8"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adhere to and implement all financial procedures established by the </w:t>
      </w:r>
      <w:proofErr w:type="gramStart"/>
      <w:r w:rsidRPr="00F060D1">
        <w:rPr>
          <w:sz w:val="24"/>
          <w:szCs w:val="24"/>
        </w:rPr>
        <w:t>Association;</w:t>
      </w:r>
      <w:proofErr w:type="gramEnd"/>
    </w:p>
    <w:p w14:paraId="7D82386F" w14:textId="022509FF" w:rsidR="00EA2628" w:rsidRPr="00F060D1" w:rsidRDefault="00EA2628">
      <w:pPr>
        <w:pStyle w:val="ListParagraph"/>
        <w:numPr>
          <w:ilvl w:val="0"/>
          <w:numId w:val="12"/>
        </w:numPr>
        <w:adjustRightInd w:val="0"/>
        <w:snapToGrid w:val="0"/>
        <w:spacing w:after="0"/>
        <w:rPr>
          <w:sz w:val="24"/>
          <w:szCs w:val="24"/>
        </w:rPr>
      </w:pPr>
      <w:r w:rsidRPr="00F060D1">
        <w:rPr>
          <w:sz w:val="24"/>
          <w:szCs w:val="24"/>
        </w:rPr>
        <w:t>prepare and present a written report of all transactions at every executive board and general membership meeting (which includes income, refunds, reimbursements and other expenditures, and opening and closing balances for the reporting period</w:t>
      </w:r>
      <w:proofErr w:type="gramStart"/>
      <w:r w:rsidRPr="00F060D1">
        <w:rPr>
          <w:sz w:val="24"/>
          <w:szCs w:val="24"/>
        </w:rPr>
        <w:t>);</w:t>
      </w:r>
      <w:proofErr w:type="gramEnd"/>
    </w:p>
    <w:p w14:paraId="07BBFF7A" w14:textId="4F43756B"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prepare the Association’s interim and annual financial </w:t>
      </w:r>
      <w:proofErr w:type="gramStart"/>
      <w:r w:rsidRPr="00F060D1">
        <w:rPr>
          <w:sz w:val="24"/>
          <w:szCs w:val="24"/>
        </w:rPr>
        <w:t>reports;</w:t>
      </w:r>
      <w:proofErr w:type="gramEnd"/>
    </w:p>
    <w:p w14:paraId="52449641" w14:textId="4F060736"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make available all books and financial records for viewing by members upon request and for </w:t>
      </w:r>
      <w:proofErr w:type="gramStart"/>
      <w:r w:rsidRPr="00F060D1">
        <w:rPr>
          <w:sz w:val="24"/>
          <w:szCs w:val="24"/>
        </w:rPr>
        <w:t>audit;</w:t>
      </w:r>
      <w:proofErr w:type="gramEnd"/>
    </w:p>
    <w:p w14:paraId="2C451887" w14:textId="70281D32" w:rsidR="00EA2628" w:rsidRPr="00F060D1" w:rsidRDefault="00EA2628">
      <w:pPr>
        <w:pStyle w:val="ListParagraph"/>
        <w:numPr>
          <w:ilvl w:val="0"/>
          <w:numId w:val="12"/>
        </w:numPr>
        <w:adjustRightInd w:val="0"/>
        <w:snapToGrid w:val="0"/>
        <w:spacing w:after="0"/>
        <w:rPr>
          <w:sz w:val="24"/>
          <w:szCs w:val="24"/>
        </w:rPr>
      </w:pPr>
      <w:r w:rsidRPr="00F060D1">
        <w:rPr>
          <w:sz w:val="24"/>
          <w:szCs w:val="24"/>
        </w:rPr>
        <w:t xml:space="preserve">may have access to the DOE issued email </w:t>
      </w:r>
      <w:proofErr w:type="gramStart"/>
      <w:r w:rsidRPr="00F060D1">
        <w:rPr>
          <w:sz w:val="24"/>
          <w:szCs w:val="24"/>
        </w:rPr>
        <w:t>account</w:t>
      </w:r>
      <w:r w:rsidR="001A27FB" w:rsidRPr="00F060D1">
        <w:rPr>
          <w:sz w:val="24"/>
          <w:szCs w:val="24"/>
        </w:rPr>
        <w:t>;</w:t>
      </w:r>
      <w:proofErr w:type="gramEnd"/>
    </w:p>
    <w:p w14:paraId="086B159E" w14:textId="2B567ACC" w:rsidR="00EA2628" w:rsidRPr="00F060D1" w:rsidRDefault="00EA2628">
      <w:pPr>
        <w:pStyle w:val="ListParagraph"/>
        <w:numPr>
          <w:ilvl w:val="0"/>
          <w:numId w:val="12"/>
        </w:numPr>
        <w:adjustRightInd w:val="0"/>
        <w:snapToGrid w:val="0"/>
        <w:spacing w:after="0"/>
        <w:rPr>
          <w:sz w:val="24"/>
          <w:szCs w:val="24"/>
        </w:rPr>
      </w:pPr>
      <w:r w:rsidRPr="00F060D1">
        <w:rPr>
          <w:sz w:val="24"/>
          <w:szCs w:val="24"/>
        </w:rPr>
        <w:t>assist with the June transfer of Association records, including all pertinent user IDs and passwords, to the incoming executive board.</w:t>
      </w:r>
    </w:p>
    <w:p w14:paraId="59D99AB7" w14:textId="77777777" w:rsidR="00196A3D" w:rsidRDefault="00EA2628">
      <w:pPr>
        <w:pStyle w:val="ListParagraph"/>
        <w:numPr>
          <w:ilvl w:val="0"/>
          <w:numId w:val="8"/>
        </w:numPr>
        <w:adjustRightInd w:val="0"/>
        <w:snapToGrid w:val="0"/>
        <w:spacing w:after="0"/>
        <w:rPr>
          <w:sz w:val="24"/>
          <w:szCs w:val="24"/>
        </w:rPr>
      </w:pPr>
      <w:r w:rsidRPr="00F060D1">
        <w:rPr>
          <w:b/>
          <w:bCs/>
          <w:sz w:val="24"/>
          <w:szCs w:val="24"/>
          <w:u w:val="single"/>
        </w:rPr>
        <w:t>Non</w:t>
      </w:r>
      <w:r w:rsidR="006E49D6" w:rsidRPr="00F060D1">
        <w:rPr>
          <w:b/>
          <w:bCs/>
          <w:sz w:val="24"/>
          <w:szCs w:val="24"/>
          <w:u w:val="single"/>
        </w:rPr>
        <w:t>-</w:t>
      </w:r>
      <w:r w:rsidR="00B006E6" w:rsidRPr="00F060D1">
        <w:rPr>
          <w:b/>
          <w:bCs/>
          <w:sz w:val="24"/>
          <w:szCs w:val="24"/>
          <w:u w:val="single"/>
        </w:rPr>
        <w:t>M</w:t>
      </w:r>
      <w:r w:rsidRPr="00F060D1">
        <w:rPr>
          <w:b/>
          <w:bCs/>
          <w:sz w:val="24"/>
          <w:szCs w:val="24"/>
          <w:u w:val="single"/>
        </w:rPr>
        <w:t>andatory Officers</w:t>
      </w:r>
      <w:r w:rsidR="00FD265E" w:rsidRPr="00F060D1">
        <w:rPr>
          <w:rStyle w:val="FootnoteReference"/>
          <w:sz w:val="24"/>
          <w:szCs w:val="24"/>
        </w:rPr>
        <w:footnoteReference w:id="6"/>
      </w:r>
    </w:p>
    <w:p w14:paraId="563506A0" w14:textId="10B7407A" w:rsidR="00EA2628" w:rsidRPr="00F060D1" w:rsidRDefault="006E49D6" w:rsidP="00AC2786">
      <w:pPr>
        <w:pStyle w:val="ListParagraph"/>
        <w:adjustRightInd w:val="0"/>
        <w:snapToGrid w:val="0"/>
        <w:spacing w:after="0"/>
        <w:rPr>
          <w:sz w:val="24"/>
          <w:szCs w:val="24"/>
        </w:rPr>
      </w:pPr>
      <w:r w:rsidRPr="00F060D1">
        <w:rPr>
          <w:sz w:val="24"/>
          <w:szCs w:val="24"/>
        </w:rPr>
        <w:t>Not Used</w:t>
      </w:r>
    </w:p>
    <w:p w14:paraId="4B4C1286" w14:textId="17CF3588" w:rsidR="00EA2628" w:rsidRPr="00F060D1" w:rsidRDefault="00EA2628">
      <w:pPr>
        <w:pStyle w:val="ListParagraph"/>
        <w:numPr>
          <w:ilvl w:val="0"/>
          <w:numId w:val="5"/>
        </w:numPr>
        <w:adjustRightInd w:val="0"/>
        <w:snapToGrid w:val="0"/>
        <w:spacing w:after="0"/>
        <w:rPr>
          <w:sz w:val="24"/>
          <w:szCs w:val="24"/>
        </w:rPr>
      </w:pPr>
      <w:r w:rsidRPr="00F060D1">
        <w:rPr>
          <w:sz w:val="24"/>
          <w:szCs w:val="24"/>
        </w:rPr>
        <w:t>Election of Officers</w:t>
      </w:r>
    </w:p>
    <w:p w14:paraId="406F75D2" w14:textId="13D1760F" w:rsidR="00EA2628" w:rsidRPr="00F060D1" w:rsidRDefault="00EA2628">
      <w:pPr>
        <w:pStyle w:val="ListParagraph"/>
        <w:numPr>
          <w:ilvl w:val="0"/>
          <w:numId w:val="13"/>
        </w:numPr>
        <w:adjustRightInd w:val="0"/>
        <w:snapToGrid w:val="0"/>
        <w:spacing w:after="0"/>
        <w:rPr>
          <w:sz w:val="24"/>
          <w:szCs w:val="24"/>
        </w:rPr>
      </w:pPr>
      <w:r w:rsidRPr="00F060D1">
        <w:rPr>
          <w:sz w:val="24"/>
          <w:szCs w:val="24"/>
        </w:rPr>
        <w:t>Officers shall be elected by the last day of each school year for a one-year term beginning July 1</w:t>
      </w:r>
      <w:r w:rsidR="00F60971" w:rsidRPr="00F60971">
        <w:rPr>
          <w:sz w:val="24"/>
          <w:szCs w:val="24"/>
          <w:vertAlign w:val="superscript"/>
        </w:rPr>
        <w:t>st</w:t>
      </w:r>
      <w:r w:rsidRPr="00F060D1">
        <w:rPr>
          <w:sz w:val="24"/>
          <w:szCs w:val="24"/>
        </w:rPr>
        <w:t xml:space="preserve">. Any timeline established by the Association to complete the nominations and election process must adhere to this timeframe. The </w:t>
      </w:r>
      <w:proofErr w:type="gramStart"/>
      <w:r w:rsidR="00007B9C">
        <w:rPr>
          <w:sz w:val="24"/>
          <w:szCs w:val="24"/>
        </w:rPr>
        <w:t>Principal</w:t>
      </w:r>
      <w:proofErr w:type="gramEnd"/>
      <w:r w:rsidRPr="00F060D1">
        <w:rPr>
          <w:sz w:val="24"/>
          <w:szCs w:val="24"/>
        </w:rPr>
        <w:t xml:space="preserve"> must be notified of the date, time and meeting format (in-person </w:t>
      </w:r>
      <w:r w:rsidR="00007B9C">
        <w:rPr>
          <w:sz w:val="24"/>
          <w:szCs w:val="24"/>
        </w:rPr>
        <w:t>or</w:t>
      </w:r>
      <w:r w:rsidRPr="00F060D1">
        <w:rPr>
          <w:sz w:val="24"/>
          <w:szCs w:val="24"/>
        </w:rPr>
        <w:t xml:space="preserve"> VRP) of the annual election by April 1</w:t>
      </w:r>
      <w:r w:rsidR="00007B9C" w:rsidRPr="00007B9C">
        <w:rPr>
          <w:sz w:val="24"/>
          <w:szCs w:val="24"/>
          <w:vertAlign w:val="superscript"/>
        </w:rPr>
        <w:t>st</w:t>
      </w:r>
      <w:r w:rsidRPr="00F060D1">
        <w:rPr>
          <w:sz w:val="24"/>
          <w:szCs w:val="24"/>
        </w:rPr>
        <w:t xml:space="preserve">. Elections in a hybrid meeting </w:t>
      </w:r>
      <w:r w:rsidR="00007B9C">
        <w:rPr>
          <w:sz w:val="24"/>
          <w:szCs w:val="24"/>
        </w:rPr>
        <w:t>are</w:t>
      </w:r>
      <w:r w:rsidRPr="00F060D1">
        <w:rPr>
          <w:sz w:val="24"/>
          <w:szCs w:val="24"/>
        </w:rPr>
        <w:t xml:space="preserve"> prohibited</w:t>
      </w:r>
      <w:r w:rsidR="00007B9C">
        <w:rPr>
          <w:sz w:val="24"/>
          <w:szCs w:val="24"/>
        </w:rPr>
        <w:t>.</w:t>
      </w:r>
    </w:p>
    <w:p w14:paraId="0F07DCA6" w14:textId="22F730FB" w:rsidR="00EA2628" w:rsidRPr="00F060D1" w:rsidRDefault="00EA2628">
      <w:pPr>
        <w:pStyle w:val="ListParagraph"/>
        <w:numPr>
          <w:ilvl w:val="0"/>
          <w:numId w:val="13"/>
        </w:numPr>
        <w:adjustRightInd w:val="0"/>
        <w:snapToGrid w:val="0"/>
        <w:spacing w:after="0"/>
        <w:rPr>
          <w:sz w:val="24"/>
          <w:szCs w:val="24"/>
        </w:rPr>
      </w:pPr>
      <w:r w:rsidRPr="00F060D1">
        <w:rPr>
          <w:sz w:val="24"/>
          <w:szCs w:val="24"/>
        </w:rPr>
        <w:t>Employees of</w:t>
      </w:r>
      <w:r w:rsidR="003674F7" w:rsidRPr="00F060D1">
        <w:rPr>
          <w:sz w:val="24"/>
          <w:szCs w:val="24"/>
        </w:rPr>
        <w:t xml:space="preserve"> </w:t>
      </w:r>
      <w:r w:rsidR="003674F7" w:rsidRPr="00196A3D">
        <w:rPr>
          <w:b/>
          <w:bCs/>
          <w:sz w:val="24"/>
          <w:szCs w:val="24"/>
          <w:u w:val="single"/>
        </w:rPr>
        <w:t>P.S. K134</w:t>
      </w:r>
      <w:r w:rsidR="00196A3D">
        <w:rPr>
          <w:sz w:val="24"/>
          <w:szCs w:val="24"/>
        </w:rPr>
        <w:t xml:space="preserve"> </w:t>
      </w:r>
      <w:r w:rsidRPr="00F060D1">
        <w:rPr>
          <w:sz w:val="24"/>
          <w:szCs w:val="24"/>
        </w:rPr>
        <w:t>may not serve as members of the executive board. This restriction applies equally to employees who have a child currently attending the school.</w:t>
      </w:r>
    </w:p>
    <w:p w14:paraId="1A294B83" w14:textId="32912FA8" w:rsidR="003674F7" w:rsidRPr="00F060D1" w:rsidRDefault="00EA2628">
      <w:pPr>
        <w:pStyle w:val="ListParagraph"/>
        <w:numPr>
          <w:ilvl w:val="0"/>
          <w:numId w:val="13"/>
        </w:numPr>
        <w:adjustRightInd w:val="0"/>
        <w:snapToGrid w:val="0"/>
        <w:spacing w:after="0"/>
        <w:rPr>
          <w:sz w:val="24"/>
          <w:szCs w:val="24"/>
        </w:rPr>
      </w:pPr>
      <w:r w:rsidRPr="00F060D1">
        <w:rPr>
          <w:sz w:val="24"/>
          <w:szCs w:val="24"/>
        </w:rPr>
        <w:t>Nominating Committee</w:t>
      </w:r>
    </w:p>
    <w:p w14:paraId="48C46FF4" w14:textId="77777777" w:rsidR="003674F7" w:rsidRPr="00F060D1" w:rsidRDefault="00EA2628">
      <w:pPr>
        <w:pStyle w:val="ListParagraph"/>
        <w:numPr>
          <w:ilvl w:val="0"/>
          <w:numId w:val="14"/>
        </w:numPr>
        <w:adjustRightInd w:val="0"/>
        <w:snapToGrid w:val="0"/>
        <w:spacing w:after="0"/>
        <w:rPr>
          <w:sz w:val="24"/>
          <w:szCs w:val="24"/>
        </w:rPr>
      </w:pPr>
      <w:r w:rsidRPr="00F060D1">
        <w:rPr>
          <w:sz w:val="24"/>
          <w:szCs w:val="24"/>
        </w:rPr>
        <w:t xml:space="preserve">A nominating committee must be established during the </w:t>
      </w:r>
      <w:r w:rsidR="003674F7" w:rsidRPr="00F060D1">
        <w:rPr>
          <w:b/>
          <w:bCs/>
          <w:sz w:val="24"/>
          <w:szCs w:val="24"/>
          <w:u w:val="single"/>
        </w:rPr>
        <w:t>April</w:t>
      </w:r>
      <w:r w:rsidR="003674F7" w:rsidRPr="00F060D1">
        <w:rPr>
          <w:sz w:val="24"/>
          <w:szCs w:val="24"/>
        </w:rPr>
        <w:t xml:space="preserve"> </w:t>
      </w:r>
      <w:r w:rsidRPr="00F060D1">
        <w:rPr>
          <w:sz w:val="24"/>
          <w:szCs w:val="24"/>
        </w:rPr>
        <w:t xml:space="preserve">monthly general membership meeting. The nominating committee shall consist of three to five </w:t>
      </w:r>
      <w:r w:rsidRPr="00F060D1">
        <w:rPr>
          <w:sz w:val="24"/>
          <w:szCs w:val="24"/>
        </w:rPr>
        <w:lastRenderedPageBreak/>
        <w:t>volunteers, none of whom are members of the executive board or plan to run for office.</w:t>
      </w:r>
    </w:p>
    <w:p w14:paraId="0AAED43A" w14:textId="77777777" w:rsidR="003674F7" w:rsidRPr="00F060D1" w:rsidRDefault="00EA2628">
      <w:pPr>
        <w:pStyle w:val="ListParagraph"/>
        <w:numPr>
          <w:ilvl w:val="0"/>
          <w:numId w:val="14"/>
        </w:numPr>
        <w:adjustRightInd w:val="0"/>
        <w:snapToGrid w:val="0"/>
        <w:spacing w:after="0"/>
        <w:rPr>
          <w:sz w:val="24"/>
          <w:szCs w:val="24"/>
        </w:rPr>
      </w:pPr>
      <w:r w:rsidRPr="00F060D1">
        <w:rPr>
          <w:sz w:val="24"/>
          <w:szCs w:val="24"/>
        </w:rPr>
        <w:t>The nominating committee shall solicit nominations for candidates from the general membership and individuals may also submit their own names to be candidates for office in writing. In addition to written nominations, the committee may also provide an opportunity to accept nomination from the floor at a general membership meeting prior to the close of nominations.</w:t>
      </w:r>
    </w:p>
    <w:p w14:paraId="3D457AD9" w14:textId="77777777" w:rsidR="003674F7" w:rsidRPr="00F060D1" w:rsidRDefault="00EA2628">
      <w:pPr>
        <w:pStyle w:val="ListParagraph"/>
        <w:numPr>
          <w:ilvl w:val="0"/>
          <w:numId w:val="14"/>
        </w:numPr>
        <w:adjustRightInd w:val="0"/>
        <w:snapToGrid w:val="0"/>
        <w:spacing w:after="0"/>
        <w:rPr>
          <w:sz w:val="24"/>
          <w:szCs w:val="24"/>
        </w:rPr>
      </w:pPr>
      <w:r w:rsidRPr="00F060D1">
        <w:rPr>
          <w:sz w:val="24"/>
          <w:szCs w:val="24"/>
        </w:rPr>
        <w:t>Notices should be translated into languages spoken by parents in the school whenever possible.</w:t>
      </w:r>
      <w:r w:rsidR="003674F7" w:rsidRPr="00F060D1">
        <w:rPr>
          <w:rStyle w:val="FootnoteReference"/>
          <w:sz w:val="24"/>
          <w:szCs w:val="24"/>
        </w:rPr>
        <w:footnoteReference w:id="7"/>
      </w:r>
      <w:r w:rsidR="003674F7" w:rsidRPr="00F060D1">
        <w:rPr>
          <w:sz w:val="24"/>
          <w:szCs w:val="24"/>
        </w:rPr>
        <w:t xml:space="preserve"> </w:t>
      </w:r>
      <w:r w:rsidRPr="00F060D1">
        <w:rPr>
          <w:sz w:val="24"/>
          <w:szCs w:val="24"/>
        </w:rPr>
        <w:t>The nominating committee will also be responsible for conducting the election meeting.</w:t>
      </w:r>
    </w:p>
    <w:p w14:paraId="3E1F3198" w14:textId="7471653B" w:rsidR="00EA2628" w:rsidRPr="00F060D1" w:rsidRDefault="00EA2628">
      <w:pPr>
        <w:pStyle w:val="ListParagraph"/>
        <w:numPr>
          <w:ilvl w:val="0"/>
          <w:numId w:val="14"/>
        </w:numPr>
        <w:adjustRightInd w:val="0"/>
        <w:snapToGrid w:val="0"/>
        <w:spacing w:after="0"/>
        <w:rPr>
          <w:sz w:val="24"/>
          <w:szCs w:val="24"/>
        </w:rPr>
      </w:pPr>
      <w:r w:rsidRPr="00F060D1">
        <w:rPr>
          <w:sz w:val="24"/>
          <w:szCs w:val="24"/>
        </w:rPr>
        <w:t>Duties of the nominating committee may include, but are not limited to the following:</w:t>
      </w:r>
    </w:p>
    <w:p w14:paraId="4DBE6584" w14:textId="0BA94EBD" w:rsidR="00EA2628" w:rsidRPr="00F060D1" w:rsidRDefault="00EA2628">
      <w:pPr>
        <w:pStyle w:val="ListParagraph"/>
        <w:numPr>
          <w:ilvl w:val="2"/>
          <w:numId w:val="15"/>
        </w:numPr>
        <w:adjustRightInd w:val="0"/>
        <w:snapToGrid w:val="0"/>
        <w:spacing w:after="0"/>
        <w:ind w:left="1440"/>
        <w:rPr>
          <w:sz w:val="24"/>
          <w:szCs w:val="24"/>
        </w:rPr>
      </w:pPr>
      <w:r w:rsidRPr="00F060D1">
        <w:rPr>
          <w:sz w:val="24"/>
          <w:szCs w:val="24"/>
        </w:rPr>
        <w:t xml:space="preserve">canvassing the membership for eligible </w:t>
      </w:r>
      <w:proofErr w:type="gramStart"/>
      <w:r w:rsidRPr="00F060D1">
        <w:rPr>
          <w:sz w:val="24"/>
          <w:szCs w:val="24"/>
        </w:rPr>
        <w:t>candidates;</w:t>
      </w:r>
      <w:proofErr w:type="gramEnd"/>
    </w:p>
    <w:p w14:paraId="1C4955DE" w14:textId="21B0923E" w:rsidR="00EA2628" w:rsidRPr="00F060D1" w:rsidRDefault="00EA2628">
      <w:pPr>
        <w:pStyle w:val="ListParagraph"/>
        <w:numPr>
          <w:ilvl w:val="2"/>
          <w:numId w:val="15"/>
        </w:numPr>
        <w:adjustRightInd w:val="0"/>
        <w:snapToGrid w:val="0"/>
        <w:spacing w:after="0"/>
        <w:ind w:left="1440"/>
        <w:rPr>
          <w:sz w:val="24"/>
          <w:szCs w:val="24"/>
        </w:rPr>
      </w:pPr>
      <w:r w:rsidRPr="00F060D1">
        <w:rPr>
          <w:sz w:val="24"/>
          <w:szCs w:val="24"/>
        </w:rPr>
        <w:t xml:space="preserve">preparing and distributing all notices of any meeting pertaining to the election </w:t>
      </w:r>
      <w:proofErr w:type="gramStart"/>
      <w:r w:rsidRPr="00F060D1">
        <w:rPr>
          <w:sz w:val="24"/>
          <w:szCs w:val="24"/>
        </w:rPr>
        <w:t>process;</w:t>
      </w:r>
      <w:proofErr w:type="gramEnd"/>
    </w:p>
    <w:p w14:paraId="446FE21E" w14:textId="3E009865" w:rsidR="00EA2628" w:rsidRPr="00F060D1" w:rsidRDefault="00EA2628">
      <w:pPr>
        <w:pStyle w:val="ListParagraph"/>
        <w:numPr>
          <w:ilvl w:val="2"/>
          <w:numId w:val="15"/>
        </w:numPr>
        <w:adjustRightInd w:val="0"/>
        <w:snapToGrid w:val="0"/>
        <w:spacing w:after="0"/>
        <w:ind w:left="1440"/>
        <w:rPr>
          <w:sz w:val="24"/>
          <w:szCs w:val="24"/>
        </w:rPr>
      </w:pPr>
      <w:r w:rsidRPr="00F060D1">
        <w:rPr>
          <w:sz w:val="24"/>
          <w:szCs w:val="24"/>
        </w:rPr>
        <w:t xml:space="preserve">preparing ballots, attendance sheets, a ballot box, tally sheets and all other materials pertaining to the </w:t>
      </w:r>
      <w:proofErr w:type="gramStart"/>
      <w:r w:rsidRPr="00F060D1">
        <w:rPr>
          <w:sz w:val="24"/>
          <w:szCs w:val="24"/>
        </w:rPr>
        <w:t>election;</w:t>
      </w:r>
      <w:proofErr w:type="gramEnd"/>
    </w:p>
    <w:p w14:paraId="134262C8" w14:textId="117ACC13" w:rsidR="00EA2628" w:rsidRPr="00F060D1" w:rsidRDefault="00EA2628">
      <w:pPr>
        <w:pStyle w:val="ListParagraph"/>
        <w:numPr>
          <w:ilvl w:val="2"/>
          <w:numId w:val="15"/>
        </w:numPr>
        <w:adjustRightInd w:val="0"/>
        <w:snapToGrid w:val="0"/>
        <w:spacing w:after="0"/>
        <w:ind w:left="1440"/>
        <w:rPr>
          <w:sz w:val="24"/>
          <w:szCs w:val="24"/>
        </w:rPr>
      </w:pPr>
      <w:r w:rsidRPr="00F060D1">
        <w:rPr>
          <w:sz w:val="24"/>
          <w:szCs w:val="24"/>
        </w:rPr>
        <w:t xml:space="preserve">verifying the eligibility of all interested candidates prior to the </w:t>
      </w:r>
      <w:proofErr w:type="gramStart"/>
      <w:r w:rsidRPr="00F060D1">
        <w:rPr>
          <w:sz w:val="24"/>
          <w:szCs w:val="24"/>
        </w:rPr>
        <w:t>election;</w:t>
      </w:r>
      <w:proofErr w:type="gramEnd"/>
    </w:p>
    <w:p w14:paraId="74D449E0" w14:textId="0B61696B" w:rsidR="00EA2628" w:rsidRPr="00F060D1" w:rsidRDefault="00EA2628">
      <w:pPr>
        <w:pStyle w:val="ListParagraph"/>
        <w:numPr>
          <w:ilvl w:val="2"/>
          <w:numId w:val="15"/>
        </w:numPr>
        <w:adjustRightInd w:val="0"/>
        <w:snapToGrid w:val="0"/>
        <w:spacing w:after="0"/>
        <w:ind w:left="1440"/>
        <w:rPr>
          <w:sz w:val="24"/>
          <w:szCs w:val="24"/>
        </w:rPr>
      </w:pPr>
      <w:r w:rsidRPr="00F060D1">
        <w:rPr>
          <w:sz w:val="24"/>
          <w:szCs w:val="24"/>
        </w:rPr>
        <w:t xml:space="preserve">scheduling the election at a time that ensures maximum </w:t>
      </w:r>
      <w:proofErr w:type="gramStart"/>
      <w:r w:rsidRPr="00F060D1">
        <w:rPr>
          <w:sz w:val="24"/>
          <w:szCs w:val="24"/>
        </w:rPr>
        <w:t>participation;</w:t>
      </w:r>
      <w:proofErr w:type="gramEnd"/>
    </w:p>
    <w:p w14:paraId="0F23118F" w14:textId="7BC39F93" w:rsidR="00EA2628" w:rsidRPr="00F060D1" w:rsidRDefault="00EA2628">
      <w:pPr>
        <w:pStyle w:val="ListParagraph"/>
        <w:numPr>
          <w:ilvl w:val="2"/>
          <w:numId w:val="15"/>
        </w:numPr>
        <w:adjustRightInd w:val="0"/>
        <w:snapToGrid w:val="0"/>
        <w:spacing w:after="0"/>
        <w:ind w:left="1440"/>
        <w:rPr>
          <w:sz w:val="24"/>
          <w:szCs w:val="24"/>
        </w:rPr>
      </w:pPr>
      <w:r w:rsidRPr="00F060D1">
        <w:rPr>
          <w:sz w:val="24"/>
          <w:szCs w:val="24"/>
        </w:rPr>
        <w:t xml:space="preserve">ensuring that only eligible members receive a ballot for </w:t>
      </w:r>
      <w:proofErr w:type="gramStart"/>
      <w:r w:rsidRPr="00F060D1">
        <w:rPr>
          <w:sz w:val="24"/>
          <w:szCs w:val="24"/>
        </w:rPr>
        <w:t>voting;</w:t>
      </w:r>
      <w:proofErr w:type="gramEnd"/>
    </w:p>
    <w:p w14:paraId="000AD468" w14:textId="1151B511" w:rsidR="00EA2628" w:rsidRPr="00F060D1" w:rsidRDefault="00EA2628">
      <w:pPr>
        <w:pStyle w:val="ListParagraph"/>
        <w:numPr>
          <w:ilvl w:val="2"/>
          <w:numId w:val="15"/>
        </w:numPr>
        <w:adjustRightInd w:val="0"/>
        <w:snapToGrid w:val="0"/>
        <w:spacing w:after="0"/>
        <w:ind w:left="1440"/>
        <w:rPr>
          <w:sz w:val="24"/>
          <w:szCs w:val="24"/>
        </w:rPr>
      </w:pPr>
      <w:r w:rsidRPr="00F060D1">
        <w:rPr>
          <w:sz w:val="24"/>
          <w:szCs w:val="24"/>
        </w:rPr>
        <w:t xml:space="preserve">ensuring that the election is certified by the </w:t>
      </w:r>
      <w:proofErr w:type="gramStart"/>
      <w:r w:rsidR="00007B9C">
        <w:rPr>
          <w:sz w:val="24"/>
          <w:szCs w:val="24"/>
        </w:rPr>
        <w:t>Principal</w:t>
      </w:r>
      <w:proofErr w:type="gramEnd"/>
      <w:r w:rsidRPr="00F060D1">
        <w:rPr>
          <w:sz w:val="24"/>
          <w:szCs w:val="24"/>
        </w:rPr>
        <w:t xml:space="preserve"> or designee immediately following the election.</w:t>
      </w:r>
    </w:p>
    <w:p w14:paraId="3A834EE8" w14:textId="63BCEBCD" w:rsidR="00EA2628" w:rsidRPr="00F060D1" w:rsidRDefault="00EA2628">
      <w:pPr>
        <w:pStyle w:val="ListParagraph"/>
        <w:numPr>
          <w:ilvl w:val="0"/>
          <w:numId w:val="14"/>
        </w:numPr>
        <w:adjustRightInd w:val="0"/>
        <w:snapToGrid w:val="0"/>
        <w:spacing w:after="0"/>
        <w:rPr>
          <w:sz w:val="24"/>
          <w:szCs w:val="24"/>
        </w:rPr>
      </w:pPr>
      <w:r w:rsidRPr="00F060D1">
        <w:rPr>
          <w:sz w:val="24"/>
          <w:szCs w:val="24"/>
        </w:rPr>
        <w:t>If a nominating committee cannot be formed, the Association must proceed with an expedited election</w:t>
      </w:r>
      <w:r w:rsidR="000E3FE8" w:rsidRPr="00F060D1">
        <w:rPr>
          <w:sz w:val="24"/>
          <w:szCs w:val="24"/>
        </w:rPr>
        <w:t xml:space="preserve">—a </w:t>
      </w:r>
      <w:r w:rsidRPr="00F060D1">
        <w:rPr>
          <w:sz w:val="24"/>
          <w:szCs w:val="24"/>
        </w:rPr>
        <w:t>single meeting where all nominations are taken from the floor for all offices immediately prior to the election.</w:t>
      </w:r>
    </w:p>
    <w:p w14:paraId="4B32FED1" w14:textId="77777777" w:rsidR="001A35F7" w:rsidRDefault="00EA2628">
      <w:pPr>
        <w:pStyle w:val="ListParagraph"/>
        <w:numPr>
          <w:ilvl w:val="0"/>
          <w:numId w:val="13"/>
        </w:numPr>
        <w:adjustRightInd w:val="0"/>
        <w:snapToGrid w:val="0"/>
        <w:spacing w:after="0"/>
        <w:rPr>
          <w:sz w:val="24"/>
          <w:szCs w:val="24"/>
        </w:rPr>
      </w:pPr>
      <w:r w:rsidRPr="00F060D1">
        <w:rPr>
          <w:sz w:val="24"/>
          <w:szCs w:val="24"/>
        </w:rPr>
        <w:t>Notices</w:t>
      </w:r>
    </w:p>
    <w:p w14:paraId="1F195AD1" w14:textId="6951A6AA" w:rsidR="00EA2628" w:rsidRPr="001A35F7" w:rsidRDefault="00EA2628" w:rsidP="001A35F7">
      <w:pPr>
        <w:pStyle w:val="ListParagraph"/>
        <w:adjustRightInd w:val="0"/>
        <w:snapToGrid w:val="0"/>
        <w:spacing w:after="0"/>
        <w:rPr>
          <w:sz w:val="24"/>
          <w:szCs w:val="24"/>
        </w:rPr>
      </w:pPr>
      <w:r w:rsidRPr="001A35F7">
        <w:rPr>
          <w:sz w:val="24"/>
          <w:szCs w:val="24"/>
        </w:rPr>
        <w:t xml:space="preserve">The election meeting notices and agendas for all election meetings shall be distributed in accordance with CR A-660’s notice requirements. All meeting notices and agendas shall be available in English and translated into languages spoken by parents in the school whenever possible. The distribution date and meeting format (in-person </w:t>
      </w:r>
      <w:r w:rsidR="00307840">
        <w:rPr>
          <w:sz w:val="24"/>
          <w:szCs w:val="24"/>
        </w:rPr>
        <w:t>or</w:t>
      </w:r>
      <w:r w:rsidRPr="001A35F7">
        <w:rPr>
          <w:sz w:val="24"/>
          <w:szCs w:val="24"/>
        </w:rPr>
        <w:t xml:space="preserve"> </w:t>
      </w:r>
      <w:r w:rsidR="000E3FE8" w:rsidRPr="001A35F7">
        <w:rPr>
          <w:sz w:val="24"/>
          <w:szCs w:val="24"/>
        </w:rPr>
        <w:t>VRP</w:t>
      </w:r>
      <w:r w:rsidRPr="001A35F7">
        <w:rPr>
          <w:sz w:val="24"/>
          <w:szCs w:val="24"/>
        </w:rPr>
        <w:t>) shall appear on all notices. If nominations have been closed, the election meeting notice shall list all candidates in alphabetical order by surname under the office for which they are nominated.</w:t>
      </w:r>
    </w:p>
    <w:p w14:paraId="2ABDB9CD" w14:textId="1C91B9EF" w:rsidR="00EA2628" w:rsidRPr="00F060D1" w:rsidRDefault="00EA2628">
      <w:pPr>
        <w:pStyle w:val="ListParagraph"/>
        <w:numPr>
          <w:ilvl w:val="0"/>
          <w:numId w:val="13"/>
        </w:numPr>
        <w:adjustRightInd w:val="0"/>
        <w:snapToGrid w:val="0"/>
        <w:spacing w:after="0"/>
        <w:rPr>
          <w:sz w:val="24"/>
          <w:szCs w:val="24"/>
        </w:rPr>
      </w:pPr>
      <w:r w:rsidRPr="00F060D1">
        <w:rPr>
          <w:sz w:val="24"/>
          <w:szCs w:val="24"/>
        </w:rPr>
        <w:t>Contested Elections and the Use of Ballots</w:t>
      </w:r>
      <w:r w:rsidR="000E3FE8" w:rsidRPr="00F060D1">
        <w:rPr>
          <w:rStyle w:val="FootnoteReference"/>
          <w:sz w:val="24"/>
          <w:szCs w:val="24"/>
        </w:rPr>
        <w:footnoteReference w:id="8"/>
      </w:r>
    </w:p>
    <w:p w14:paraId="4B8DB7F3" w14:textId="2658F4C6" w:rsidR="00EA2628" w:rsidRPr="00F060D1" w:rsidRDefault="00EA2628">
      <w:pPr>
        <w:pStyle w:val="ListParagraph"/>
        <w:numPr>
          <w:ilvl w:val="0"/>
          <w:numId w:val="16"/>
        </w:numPr>
        <w:adjustRightInd w:val="0"/>
        <w:snapToGrid w:val="0"/>
        <w:spacing w:after="0"/>
        <w:rPr>
          <w:sz w:val="24"/>
          <w:szCs w:val="24"/>
        </w:rPr>
      </w:pPr>
      <w:r w:rsidRPr="00F060D1">
        <w:rPr>
          <w:sz w:val="24"/>
          <w:szCs w:val="24"/>
        </w:rPr>
        <w:t>Written ballots are required for all contested offices. Candidates must be listed on ballots in alphabetical order by last name for each office. Candidates running for co-</w:t>
      </w:r>
      <w:r w:rsidRPr="00F060D1">
        <w:rPr>
          <w:sz w:val="24"/>
          <w:szCs w:val="24"/>
        </w:rPr>
        <w:lastRenderedPageBreak/>
        <w:t>offices must be listed together and voted for as a team. Where possible, ballots should contain instructions in all languages spoken by parents in the school.</w:t>
      </w:r>
    </w:p>
    <w:p w14:paraId="16D6D440" w14:textId="315C1984" w:rsidR="00EA2628" w:rsidRPr="00F060D1" w:rsidRDefault="00EA2628">
      <w:pPr>
        <w:pStyle w:val="ListParagraph"/>
        <w:numPr>
          <w:ilvl w:val="0"/>
          <w:numId w:val="16"/>
        </w:numPr>
        <w:adjustRightInd w:val="0"/>
        <w:snapToGrid w:val="0"/>
        <w:spacing w:after="0"/>
        <w:rPr>
          <w:sz w:val="24"/>
          <w:szCs w:val="24"/>
        </w:rPr>
      </w:pPr>
      <w:r w:rsidRPr="00F060D1">
        <w:rPr>
          <w:sz w:val="24"/>
          <w:szCs w:val="24"/>
        </w:rPr>
        <w:t>Ballots must remain in the meeting room until the election meeting has been adjourned. Ballots must be counted immediately following the conclusion of voting and in the presence of any members and observers.</w:t>
      </w:r>
    </w:p>
    <w:p w14:paraId="249DB137" w14:textId="03ABEB36" w:rsidR="00EA2628" w:rsidRPr="00F060D1" w:rsidRDefault="00EA2628">
      <w:pPr>
        <w:pStyle w:val="ListParagraph"/>
        <w:numPr>
          <w:ilvl w:val="0"/>
          <w:numId w:val="16"/>
        </w:numPr>
        <w:adjustRightInd w:val="0"/>
        <w:snapToGrid w:val="0"/>
        <w:spacing w:after="0"/>
        <w:rPr>
          <w:sz w:val="24"/>
          <w:szCs w:val="24"/>
        </w:rPr>
      </w:pPr>
      <w:r w:rsidRPr="00F060D1">
        <w:rPr>
          <w:sz w:val="24"/>
          <w:szCs w:val="24"/>
        </w:rPr>
        <w:t>Ballots must not be removed from the school. The Association must retain ballots on school premises for one year following the date of the election or until the determination of any grievance filed concerning the election, whichever is later.</w:t>
      </w:r>
    </w:p>
    <w:p w14:paraId="678485DC" w14:textId="77777777" w:rsidR="0046303D" w:rsidRDefault="00EA2628">
      <w:pPr>
        <w:pStyle w:val="ListParagraph"/>
        <w:numPr>
          <w:ilvl w:val="0"/>
          <w:numId w:val="13"/>
        </w:numPr>
        <w:adjustRightInd w:val="0"/>
        <w:snapToGrid w:val="0"/>
        <w:spacing w:after="0"/>
        <w:rPr>
          <w:sz w:val="24"/>
          <w:szCs w:val="24"/>
        </w:rPr>
      </w:pPr>
      <w:r w:rsidRPr="00F060D1">
        <w:rPr>
          <w:sz w:val="24"/>
          <w:szCs w:val="24"/>
        </w:rPr>
        <w:t>Uncontested Elections</w:t>
      </w:r>
    </w:p>
    <w:p w14:paraId="4A6CA41D" w14:textId="18E6C0F0" w:rsidR="00EA2628" w:rsidRPr="0046303D" w:rsidRDefault="00EA2628" w:rsidP="0046303D">
      <w:pPr>
        <w:pStyle w:val="ListParagraph"/>
        <w:adjustRightInd w:val="0"/>
        <w:snapToGrid w:val="0"/>
        <w:spacing w:after="0"/>
        <w:rPr>
          <w:sz w:val="24"/>
          <w:szCs w:val="24"/>
        </w:rPr>
      </w:pPr>
      <w:r w:rsidRPr="0046303D">
        <w:rPr>
          <w:sz w:val="24"/>
          <w:szCs w:val="24"/>
        </w:rPr>
        <w:t>Where there is only one candidate for any office, the membership may vote to accept that candidate by a single motion. The result of the motion is to be reflected in the minutes.</w:t>
      </w:r>
    </w:p>
    <w:p w14:paraId="0E437D6A" w14:textId="77777777" w:rsidR="0046303D" w:rsidRDefault="00EA2628">
      <w:pPr>
        <w:pStyle w:val="ListParagraph"/>
        <w:numPr>
          <w:ilvl w:val="0"/>
          <w:numId w:val="13"/>
        </w:numPr>
        <w:adjustRightInd w:val="0"/>
        <w:snapToGrid w:val="0"/>
        <w:spacing w:after="0"/>
        <w:rPr>
          <w:sz w:val="24"/>
          <w:szCs w:val="24"/>
        </w:rPr>
      </w:pPr>
      <w:r w:rsidRPr="00F060D1">
        <w:rPr>
          <w:sz w:val="24"/>
          <w:szCs w:val="24"/>
        </w:rPr>
        <w:t>Officer Vacancies</w:t>
      </w:r>
    </w:p>
    <w:p w14:paraId="7C4CD7E2" w14:textId="605093D0" w:rsidR="00EA2628" w:rsidRPr="0046303D" w:rsidRDefault="00EA2628" w:rsidP="0046303D">
      <w:pPr>
        <w:pStyle w:val="ListParagraph"/>
        <w:adjustRightInd w:val="0"/>
        <w:snapToGrid w:val="0"/>
        <w:spacing w:after="0"/>
        <w:rPr>
          <w:sz w:val="24"/>
          <w:szCs w:val="24"/>
        </w:rPr>
      </w:pPr>
      <w:r w:rsidRPr="0046303D">
        <w:rPr>
          <w:sz w:val="24"/>
          <w:szCs w:val="24"/>
        </w:rPr>
        <w:t>Officer vacancies must be filled by succession or by an expedited election. A vacancy occurs when an officer resigns or is removed from the position. Officers who wish to resign their positions once an election has been certified must submit their written resignation to the recording secretary and immediately turn over all Association records.</w:t>
      </w:r>
    </w:p>
    <w:p w14:paraId="2B02EE4A" w14:textId="5F41EA0D" w:rsidR="00EA2628" w:rsidRPr="00F060D1" w:rsidRDefault="00EA2628">
      <w:pPr>
        <w:pStyle w:val="ListParagraph"/>
        <w:numPr>
          <w:ilvl w:val="0"/>
          <w:numId w:val="44"/>
        </w:numPr>
        <w:adjustRightInd w:val="0"/>
        <w:snapToGrid w:val="0"/>
        <w:spacing w:after="0"/>
        <w:rPr>
          <w:sz w:val="24"/>
          <w:szCs w:val="24"/>
        </w:rPr>
      </w:pPr>
      <w:r w:rsidRPr="00F060D1">
        <w:rPr>
          <w:sz w:val="24"/>
          <w:szCs w:val="24"/>
        </w:rPr>
        <w:t>When an office cannot be filled through succession, by the next highest</w:t>
      </w:r>
      <w:r w:rsidR="00523178" w:rsidRPr="00F060D1">
        <w:rPr>
          <w:sz w:val="24"/>
          <w:szCs w:val="24"/>
        </w:rPr>
        <w:t>-</w:t>
      </w:r>
      <w:r w:rsidRPr="00F060D1">
        <w:rPr>
          <w:sz w:val="24"/>
          <w:szCs w:val="24"/>
        </w:rPr>
        <w:t>ranking officer, an expedited election must be held to fill the vacancy.</w:t>
      </w:r>
    </w:p>
    <w:p w14:paraId="2A7C6A05" w14:textId="3B949DE7" w:rsidR="00EA2628" w:rsidRPr="00F060D1" w:rsidRDefault="00EA2628">
      <w:pPr>
        <w:pStyle w:val="ListParagraph"/>
        <w:numPr>
          <w:ilvl w:val="0"/>
          <w:numId w:val="44"/>
        </w:numPr>
        <w:adjustRightInd w:val="0"/>
        <w:snapToGrid w:val="0"/>
        <w:spacing w:after="0"/>
        <w:rPr>
          <w:sz w:val="24"/>
          <w:szCs w:val="24"/>
        </w:rPr>
      </w:pPr>
      <w:r w:rsidRPr="00F060D1">
        <w:rPr>
          <w:sz w:val="24"/>
          <w:szCs w:val="24"/>
        </w:rPr>
        <w:t>An officer may choose to retain their current position and not assume the higher</w:t>
      </w:r>
      <w:r w:rsidR="00523178" w:rsidRPr="00F060D1">
        <w:rPr>
          <w:sz w:val="24"/>
          <w:szCs w:val="24"/>
        </w:rPr>
        <w:t>-</w:t>
      </w:r>
      <w:r w:rsidRPr="00F060D1">
        <w:rPr>
          <w:sz w:val="24"/>
          <w:szCs w:val="24"/>
        </w:rPr>
        <w:t>ranking office.</w:t>
      </w:r>
    </w:p>
    <w:p w14:paraId="01FC1331" w14:textId="4F7A846E" w:rsidR="00EA2628" w:rsidRPr="00F060D1" w:rsidRDefault="00EA2628">
      <w:pPr>
        <w:pStyle w:val="ListParagraph"/>
        <w:numPr>
          <w:ilvl w:val="0"/>
          <w:numId w:val="44"/>
        </w:numPr>
        <w:adjustRightInd w:val="0"/>
        <w:snapToGrid w:val="0"/>
        <w:spacing w:after="0"/>
        <w:rPr>
          <w:sz w:val="24"/>
          <w:szCs w:val="24"/>
        </w:rPr>
      </w:pPr>
      <w:r w:rsidRPr="00F060D1">
        <w:rPr>
          <w:sz w:val="24"/>
          <w:szCs w:val="24"/>
        </w:rPr>
        <w:t>The ranking of officers for succession purposes shall be:</w:t>
      </w:r>
    </w:p>
    <w:p w14:paraId="3E78FC51" w14:textId="6FD34FBD" w:rsidR="00EA2628" w:rsidRPr="00F060D1" w:rsidRDefault="00523178">
      <w:pPr>
        <w:pStyle w:val="ListParagraph"/>
        <w:numPr>
          <w:ilvl w:val="0"/>
          <w:numId w:val="45"/>
        </w:numPr>
        <w:adjustRightInd w:val="0"/>
        <w:snapToGrid w:val="0"/>
        <w:spacing w:after="0"/>
        <w:rPr>
          <w:sz w:val="24"/>
          <w:szCs w:val="24"/>
        </w:rPr>
      </w:pPr>
      <w:r w:rsidRPr="00F060D1">
        <w:rPr>
          <w:sz w:val="24"/>
          <w:szCs w:val="24"/>
        </w:rPr>
        <w:t>Vice-President (if applicable</w:t>
      </w:r>
      <w:proofErr w:type="gramStart"/>
      <w:r w:rsidRPr="00F060D1">
        <w:rPr>
          <w:sz w:val="24"/>
          <w:szCs w:val="24"/>
        </w:rPr>
        <w:t>);</w:t>
      </w:r>
      <w:proofErr w:type="gramEnd"/>
    </w:p>
    <w:p w14:paraId="42748E23" w14:textId="18A6FF1F" w:rsidR="00EA2628" w:rsidRPr="00F060D1" w:rsidRDefault="00523178">
      <w:pPr>
        <w:pStyle w:val="ListParagraph"/>
        <w:numPr>
          <w:ilvl w:val="0"/>
          <w:numId w:val="45"/>
        </w:numPr>
        <w:adjustRightInd w:val="0"/>
        <w:snapToGrid w:val="0"/>
        <w:spacing w:after="0"/>
        <w:rPr>
          <w:sz w:val="24"/>
          <w:szCs w:val="24"/>
        </w:rPr>
      </w:pPr>
      <w:r w:rsidRPr="00F060D1">
        <w:rPr>
          <w:sz w:val="24"/>
          <w:szCs w:val="24"/>
        </w:rPr>
        <w:t xml:space="preserve">Recording </w:t>
      </w:r>
      <w:proofErr w:type="gramStart"/>
      <w:r w:rsidRPr="00F060D1">
        <w:rPr>
          <w:sz w:val="24"/>
          <w:szCs w:val="24"/>
        </w:rPr>
        <w:t>Secretary;</w:t>
      </w:r>
      <w:proofErr w:type="gramEnd"/>
    </w:p>
    <w:p w14:paraId="4DBAE274" w14:textId="5F550E8C" w:rsidR="00EA2628" w:rsidRPr="00F060D1" w:rsidRDefault="00523178">
      <w:pPr>
        <w:pStyle w:val="ListParagraph"/>
        <w:numPr>
          <w:ilvl w:val="0"/>
          <w:numId w:val="45"/>
        </w:numPr>
        <w:adjustRightInd w:val="0"/>
        <w:snapToGrid w:val="0"/>
        <w:spacing w:after="0"/>
        <w:rPr>
          <w:sz w:val="24"/>
          <w:szCs w:val="24"/>
        </w:rPr>
      </w:pPr>
      <w:r w:rsidRPr="00F060D1">
        <w:rPr>
          <w:sz w:val="24"/>
          <w:szCs w:val="24"/>
        </w:rPr>
        <w:t>Treasurer.</w:t>
      </w:r>
    </w:p>
    <w:p w14:paraId="5A25F762" w14:textId="7D906063" w:rsidR="0046303D" w:rsidRDefault="00EA2628">
      <w:pPr>
        <w:pStyle w:val="ListParagraph"/>
        <w:numPr>
          <w:ilvl w:val="0"/>
          <w:numId w:val="13"/>
        </w:numPr>
        <w:adjustRightInd w:val="0"/>
        <w:snapToGrid w:val="0"/>
        <w:spacing w:after="0"/>
        <w:rPr>
          <w:sz w:val="24"/>
          <w:szCs w:val="24"/>
        </w:rPr>
      </w:pPr>
      <w:r w:rsidRPr="00F060D1">
        <w:rPr>
          <w:sz w:val="24"/>
          <w:szCs w:val="24"/>
        </w:rPr>
        <w:t>Expedited Election Process</w:t>
      </w:r>
    </w:p>
    <w:p w14:paraId="52AEB6AB" w14:textId="77777777" w:rsidR="0046303D" w:rsidRDefault="00EA2628" w:rsidP="0046303D">
      <w:pPr>
        <w:pStyle w:val="ListParagraph"/>
        <w:adjustRightInd w:val="0"/>
        <w:snapToGrid w:val="0"/>
        <w:spacing w:after="0"/>
        <w:rPr>
          <w:sz w:val="24"/>
          <w:szCs w:val="24"/>
        </w:rPr>
      </w:pPr>
      <w:r w:rsidRPr="0046303D">
        <w:rPr>
          <w:sz w:val="24"/>
          <w:szCs w:val="24"/>
        </w:rPr>
        <w:t>Expedited elections shall be held to fill vacancies in the event the office cannot be filled through succession of the next highest</w:t>
      </w:r>
      <w:r w:rsidR="005B6C14" w:rsidRPr="0046303D">
        <w:rPr>
          <w:sz w:val="24"/>
          <w:szCs w:val="24"/>
        </w:rPr>
        <w:t>-</w:t>
      </w:r>
      <w:r w:rsidRPr="0046303D">
        <w:rPr>
          <w:sz w:val="24"/>
          <w:szCs w:val="24"/>
        </w:rPr>
        <w:t xml:space="preserve">ranking officers as listed in the order of succession. The executive board shall be responsible for announcing vacancies and distributing written notice indicating the date, </w:t>
      </w:r>
      <w:proofErr w:type="gramStart"/>
      <w:r w:rsidRPr="0046303D">
        <w:rPr>
          <w:sz w:val="24"/>
          <w:szCs w:val="24"/>
        </w:rPr>
        <w:t>time</w:t>
      </w:r>
      <w:proofErr w:type="gramEnd"/>
      <w:r w:rsidRPr="0046303D">
        <w:rPr>
          <w:sz w:val="24"/>
          <w:szCs w:val="24"/>
        </w:rPr>
        <w:t xml:space="preserve"> and meeting format (in-person or VRP) of the expedited election. All nominations must be taken from the floor, immediately prior to the election. If the election is contested, written ballots must be used in accordance with Section 5a of these bylaws. Elections in a hybrid meeting are prohibited.</w:t>
      </w:r>
    </w:p>
    <w:p w14:paraId="352D3071" w14:textId="0F8788EE" w:rsidR="00EA2628" w:rsidRPr="00F060D1" w:rsidRDefault="00EA2628" w:rsidP="00AC2786">
      <w:pPr>
        <w:pStyle w:val="ListParagraph"/>
        <w:adjustRightInd w:val="0"/>
        <w:snapToGrid w:val="0"/>
        <w:spacing w:after="0"/>
        <w:rPr>
          <w:sz w:val="24"/>
          <w:szCs w:val="24"/>
        </w:rPr>
      </w:pPr>
      <w:r w:rsidRPr="0046303D">
        <w:rPr>
          <w:sz w:val="24"/>
          <w:szCs w:val="24"/>
        </w:rPr>
        <w:t>If quorum (see Section I.J.5.) is not met at the election meeting, a second election meeting must be scheduled and a written Notice of Election Meeting must be sent to all parents at least 5 calendar days prior to the election.</w:t>
      </w:r>
    </w:p>
    <w:p w14:paraId="3DE7126B" w14:textId="77777777" w:rsidR="0046303D" w:rsidRDefault="00EA2628">
      <w:pPr>
        <w:pStyle w:val="ListParagraph"/>
        <w:numPr>
          <w:ilvl w:val="0"/>
          <w:numId w:val="5"/>
        </w:numPr>
        <w:adjustRightInd w:val="0"/>
        <w:snapToGrid w:val="0"/>
        <w:spacing w:after="0"/>
        <w:rPr>
          <w:sz w:val="24"/>
          <w:szCs w:val="24"/>
        </w:rPr>
      </w:pPr>
      <w:r w:rsidRPr="00F060D1">
        <w:rPr>
          <w:sz w:val="24"/>
          <w:szCs w:val="24"/>
        </w:rPr>
        <w:t>School Leadership Team Parent Member Elections</w:t>
      </w:r>
    </w:p>
    <w:p w14:paraId="4DBDD2F3" w14:textId="3A46819C" w:rsidR="00EA2628" w:rsidRPr="0046303D" w:rsidRDefault="00EA2628" w:rsidP="0046303D">
      <w:pPr>
        <w:pStyle w:val="ListParagraph"/>
        <w:adjustRightInd w:val="0"/>
        <w:snapToGrid w:val="0"/>
        <w:spacing w:after="0"/>
        <w:ind w:left="360"/>
        <w:rPr>
          <w:sz w:val="24"/>
          <w:szCs w:val="24"/>
        </w:rPr>
      </w:pPr>
      <w:r w:rsidRPr="0046303D">
        <w:rPr>
          <w:sz w:val="24"/>
          <w:szCs w:val="24"/>
        </w:rPr>
        <w:t>The election of parent members to the School Leadership Team (SLT) may take place during the same meeting as officer elections.</w:t>
      </w:r>
    </w:p>
    <w:p w14:paraId="06528295" w14:textId="44535F51" w:rsidR="00EA2628" w:rsidRPr="00F060D1" w:rsidRDefault="00EA2628">
      <w:pPr>
        <w:pStyle w:val="ListParagraph"/>
        <w:numPr>
          <w:ilvl w:val="0"/>
          <w:numId w:val="46"/>
        </w:numPr>
        <w:adjustRightInd w:val="0"/>
        <w:snapToGrid w:val="0"/>
        <w:spacing w:after="0"/>
        <w:rPr>
          <w:sz w:val="24"/>
          <w:szCs w:val="24"/>
        </w:rPr>
      </w:pPr>
      <w:r w:rsidRPr="00F060D1">
        <w:rPr>
          <w:sz w:val="24"/>
          <w:szCs w:val="24"/>
        </w:rPr>
        <w:lastRenderedPageBreak/>
        <w:t>Once the election of PA/PTA officers has concluded, the election of parent members to the SLT may begin.</w:t>
      </w:r>
    </w:p>
    <w:p w14:paraId="07989545" w14:textId="36FC7E56" w:rsidR="00EA2628" w:rsidRPr="00AC2786" w:rsidRDefault="00EA2628">
      <w:pPr>
        <w:pStyle w:val="ListParagraph"/>
        <w:numPr>
          <w:ilvl w:val="0"/>
          <w:numId w:val="46"/>
        </w:numPr>
        <w:adjustRightInd w:val="0"/>
        <w:snapToGrid w:val="0"/>
        <w:spacing w:after="0"/>
        <w:rPr>
          <w:sz w:val="24"/>
          <w:szCs w:val="24"/>
        </w:rPr>
      </w:pPr>
      <w:r w:rsidRPr="00F060D1">
        <w:rPr>
          <w:sz w:val="24"/>
          <w:szCs w:val="24"/>
        </w:rPr>
        <w:t>The election of parent members to the SLT should follow the same or similar election procedure as PA/PTA officer elections.</w:t>
      </w:r>
    </w:p>
    <w:p w14:paraId="03A332F7" w14:textId="72E86713" w:rsidR="00EA2628" w:rsidRPr="00F060D1" w:rsidRDefault="00EA2628">
      <w:pPr>
        <w:pStyle w:val="ListParagraph"/>
        <w:numPr>
          <w:ilvl w:val="0"/>
          <w:numId w:val="5"/>
        </w:numPr>
        <w:adjustRightInd w:val="0"/>
        <w:snapToGrid w:val="0"/>
        <w:spacing w:after="0"/>
        <w:rPr>
          <w:sz w:val="24"/>
          <w:szCs w:val="24"/>
        </w:rPr>
      </w:pPr>
      <w:r w:rsidRPr="00F060D1">
        <w:rPr>
          <w:sz w:val="24"/>
          <w:szCs w:val="24"/>
        </w:rPr>
        <w:t>Disciplinary Action</w:t>
      </w:r>
    </w:p>
    <w:p w14:paraId="26E6D85E" w14:textId="31264328" w:rsidR="00EA2628" w:rsidRPr="00F060D1" w:rsidRDefault="00EA2628">
      <w:pPr>
        <w:pStyle w:val="ListParagraph"/>
        <w:numPr>
          <w:ilvl w:val="0"/>
          <w:numId w:val="17"/>
        </w:numPr>
        <w:adjustRightInd w:val="0"/>
        <w:snapToGrid w:val="0"/>
        <w:spacing w:after="0"/>
        <w:rPr>
          <w:sz w:val="24"/>
          <w:szCs w:val="24"/>
        </w:rPr>
      </w:pPr>
      <w:r w:rsidRPr="00F060D1">
        <w:rPr>
          <w:sz w:val="24"/>
          <w:szCs w:val="24"/>
        </w:rPr>
        <w:t>Grounds for Removal from Office:</w:t>
      </w:r>
    </w:p>
    <w:p w14:paraId="01074F31" w14:textId="7338889E" w:rsidR="00EA2628" w:rsidRPr="00F060D1" w:rsidRDefault="00EA2628">
      <w:pPr>
        <w:pStyle w:val="ListParagraph"/>
        <w:numPr>
          <w:ilvl w:val="0"/>
          <w:numId w:val="18"/>
        </w:numPr>
        <w:adjustRightInd w:val="0"/>
        <w:snapToGrid w:val="0"/>
        <w:spacing w:after="0"/>
        <w:rPr>
          <w:sz w:val="24"/>
          <w:szCs w:val="24"/>
        </w:rPr>
      </w:pPr>
      <w:r w:rsidRPr="00F060D1">
        <w:rPr>
          <w:sz w:val="24"/>
          <w:szCs w:val="24"/>
        </w:rPr>
        <w:t>Any officer who fails to fulfill the duties of office as outlined in these bylaws, Article IV, Section C.</w:t>
      </w:r>
    </w:p>
    <w:p w14:paraId="1075B164" w14:textId="0705CFAA" w:rsidR="00EA2628" w:rsidRPr="00F060D1" w:rsidRDefault="00EA2628">
      <w:pPr>
        <w:pStyle w:val="ListParagraph"/>
        <w:numPr>
          <w:ilvl w:val="0"/>
          <w:numId w:val="18"/>
        </w:numPr>
        <w:adjustRightInd w:val="0"/>
        <w:snapToGrid w:val="0"/>
        <w:spacing w:after="0"/>
        <w:rPr>
          <w:sz w:val="24"/>
          <w:szCs w:val="24"/>
        </w:rPr>
      </w:pPr>
      <w:r w:rsidRPr="00F060D1">
        <w:rPr>
          <w:sz w:val="24"/>
          <w:szCs w:val="24"/>
        </w:rPr>
        <w:t>Any officer who accrues 3 consecutive unexcused absences from executive board or general membership meetings.</w:t>
      </w:r>
    </w:p>
    <w:p w14:paraId="0E2311B7" w14:textId="128E2C42" w:rsidR="00EA2628" w:rsidRPr="00F060D1" w:rsidRDefault="00EA2628">
      <w:pPr>
        <w:pStyle w:val="ListParagraph"/>
        <w:numPr>
          <w:ilvl w:val="0"/>
          <w:numId w:val="18"/>
        </w:numPr>
        <w:adjustRightInd w:val="0"/>
        <w:snapToGrid w:val="0"/>
        <w:spacing w:after="0"/>
        <w:rPr>
          <w:sz w:val="24"/>
          <w:szCs w:val="24"/>
        </w:rPr>
      </w:pPr>
      <w:r w:rsidRPr="00F060D1">
        <w:rPr>
          <w:sz w:val="24"/>
          <w:szCs w:val="24"/>
        </w:rPr>
        <w:t>Any officer who poses a threat to the safety and well order of the Association or larger school community.</w:t>
      </w:r>
    </w:p>
    <w:p w14:paraId="726B43ED" w14:textId="5C18C87C" w:rsidR="00EA2628" w:rsidRPr="00F060D1" w:rsidRDefault="00EA2628">
      <w:pPr>
        <w:pStyle w:val="ListParagraph"/>
        <w:numPr>
          <w:ilvl w:val="0"/>
          <w:numId w:val="18"/>
        </w:numPr>
        <w:adjustRightInd w:val="0"/>
        <w:snapToGrid w:val="0"/>
        <w:spacing w:after="0"/>
        <w:rPr>
          <w:sz w:val="24"/>
          <w:szCs w:val="24"/>
        </w:rPr>
      </w:pPr>
      <w:r w:rsidRPr="00F060D1">
        <w:rPr>
          <w:sz w:val="24"/>
          <w:szCs w:val="24"/>
        </w:rPr>
        <w:t>Any officer who exercises behavior unbefitting the office as determined by the general membership.</w:t>
      </w:r>
    </w:p>
    <w:p w14:paraId="1819C443" w14:textId="536B759A" w:rsidR="00EA2628" w:rsidRPr="00F060D1" w:rsidRDefault="00EA2628">
      <w:pPr>
        <w:pStyle w:val="ListParagraph"/>
        <w:numPr>
          <w:ilvl w:val="0"/>
          <w:numId w:val="18"/>
        </w:numPr>
        <w:adjustRightInd w:val="0"/>
        <w:snapToGrid w:val="0"/>
        <w:spacing w:after="0"/>
        <w:rPr>
          <w:sz w:val="24"/>
          <w:szCs w:val="24"/>
        </w:rPr>
      </w:pPr>
      <w:r w:rsidRPr="00F060D1">
        <w:rPr>
          <w:sz w:val="24"/>
          <w:szCs w:val="24"/>
        </w:rPr>
        <w:t>Any officer who commits a violation of the law may be removed from office by the recommendation of the investigatory entity.</w:t>
      </w:r>
    </w:p>
    <w:p w14:paraId="2F8B0273" w14:textId="63D36B77" w:rsidR="00EA2628" w:rsidRPr="00F060D1" w:rsidRDefault="00EA2628">
      <w:pPr>
        <w:pStyle w:val="ListParagraph"/>
        <w:numPr>
          <w:ilvl w:val="0"/>
          <w:numId w:val="17"/>
        </w:numPr>
        <w:adjustRightInd w:val="0"/>
        <w:snapToGrid w:val="0"/>
        <w:spacing w:after="0"/>
        <w:rPr>
          <w:sz w:val="24"/>
          <w:szCs w:val="24"/>
        </w:rPr>
      </w:pPr>
      <w:r w:rsidRPr="00F060D1">
        <w:rPr>
          <w:sz w:val="24"/>
          <w:szCs w:val="24"/>
        </w:rPr>
        <w:t>Officer Removal:</w:t>
      </w:r>
    </w:p>
    <w:p w14:paraId="02E9D3E4" w14:textId="4E82B515" w:rsidR="00EA2628" w:rsidRPr="00F060D1" w:rsidRDefault="00EA2628">
      <w:pPr>
        <w:pStyle w:val="ListParagraph"/>
        <w:numPr>
          <w:ilvl w:val="0"/>
          <w:numId w:val="19"/>
        </w:numPr>
        <w:adjustRightInd w:val="0"/>
        <w:snapToGrid w:val="0"/>
        <w:spacing w:after="0"/>
        <w:rPr>
          <w:sz w:val="24"/>
          <w:szCs w:val="24"/>
        </w:rPr>
      </w:pPr>
      <w:r w:rsidRPr="00F060D1">
        <w:rPr>
          <w:sz w:val="24"/>
          <w:szCs w:val="24"/>
        </w:rPr>
        <w:t>Association officers may be removed for unsatisfactory performance by recommendation of the executive board or a motion from a member and two thirds vote of the membership.</w:t>
      </w:r>
      <w:r w:rsidR="00BA10CF" w:rsidRPr="00F060D1">
        <w:rPr>
          <w:rStyle w:val="FootnoteReference"/>
          <w:sz w:val="24"/>
          <w:szCs w:val="24"/>
        </w:rPr>
        <w:footnoteReference w:id="9"/>
      </w:r>
    </w:p>
    <w:p w14:paraId="5F728AB2" w14:textId="3C7B10DF" w:rsidR="00EA2628" w:rsidRPr="00F060D1" w:rsidRDefault="00EA2628">
      <w:pPr>
        <w:pStyle w:val="ListParagraph"/>
        <w:numPr>
          <w:ilvl w:val="1"/>
          <w:numId w:val="20"/>
        </w:numPr>
        <w:adjustRightInd w:val="0"/>
        <w:snapToGrid w:val="0"/>
        <w:spacing w:after="0"/>
        <w:rPr>
          <w:sz w:val="24"/>
          <w:szCs w:val="24"/>
        </w:rPr>
      </w:pPr>
      <w:r w:rsidRPr="00F060D1">
        <w:rPr>
          <w:sz w:val="24"/>
          <w:szCs w:val="24"/>
        </w:rPr>
        <w:t>Removal Process</w:t>
      </w:r>
    </w:p>
    <w:p w14:paraId="483FC9B3" w14:textId="02F2FD2E" w:rsidR="00EA2628" w:rsidRPr="00F060D1" w:rsidRDefault="00EA2628">
      <w:pPr>
        <w:pStyle w:val="ListParagraph"/>
        <w:numPr>
          <w:ilvl w:val="0"/>
          <w:numId w:val="21"/>
        </w:numPr>
        <w:adjustRightInd w:val="0"/>
        <w:snapToGrid w:val="0"/>
        <w:spacing w:after="0"/>
        <w:rPr>
          <w:sz w:val="24"/>
          <w:szCs w:val="24"/>
        </w:rPr>
      </w:pPr>
      <w:r w:rsidRPr="00F060D1">
        <w:rPr>
          <w:sz w:val="24"/>
          <w:szCs w:val="24"/>
        </w:rPr>
        <w:t>The motion to remove an officer and the vote on removal must not occur during the same meeting.</w:t>
      </w:r>
    </w:p>
    <w:p w14:paraId="5229AC3F" w14:textId="3F64EF02" w:rsidR="00EA2628" w:rsidRPr="00F060D1" w:rsidRDefault="00EA2628">
      <w:pPr>
        <w:pStyle w:val="ListParagraph"/>
        <w:numPr>
          <w:ilvl w:val="0"/>
          <w:numId w:val="21"/>
        </w:numPr>
        <w:adjustRightInd w:val="0"/>
        <w:snapToGrid w:val="0"/>
        <w:spacing w:after="0"/>
        <w:rPr>
          <w:sz w:val="24"/>
          <w:szCs w:val="24"/>
        </w:rPr>
      </w:pPr>
      <w:r w:rsidRPr="00F060D1">
        <w:rPr>
          <w:sz w:val="24"/>
          <w:szCs w:val="24"/>
        </w:rPr>
        <w:t>Once a motion or recommendation has been made to remove an officer, a review committee should be formed. This committee will gather information and provide the Association with a recommendation in writing, within 30 days of the motion to remove an officer.</w:t>
      </w:r>
    </w:p>
    <w:p w14:paraId="23C1CD06" w14:textId="4653B62B" w:rsidR="00EA2628" w:rsidRPr="00F060D1" w:rsidRDefault="00EA2628">
      <w:pPr>
        <w:pStyle w:val="ListParagraph"/>
        <w:numPr>
          <w:ilvl w:val="0"/>
          <w:numId w:val="21"/>
        </w:numPr>
        <w:adjustRightInd w:val="0"/>
        <w:snapToGrid w:val="0"/>
        <w:spacing w:after="0"/>
        <w:rPr>
          <w:sz w:val="24"/>
          <w:szCs w:val="24"/>
        </w:rPr>
      </w:pPr>
      <w:r w:rsidRPr="00F060D1">
        <w:rPr>
          <w:sz w:val="24"/>
          <w:szCs w:val="24"/>
        </w:rPr>
        <w:t>The vote on a motion to remove an officer will take place at the next general membership meeting, after the review committee’s written recommendation has been completed.</w:t>
      </w:r>
    </w:p>
    <w:p w14:paraId="5CE31461" w14:textId="3F7E8F20" w:rsidR="00EA2628" w:rsidRPr="00F060D1" w:rsidRDefault="00EA2628">
      <w:pPr>
        <w:pStyle w:val="ListParagraph"/>
        <w:numPr>
          <w:ilvl w:val="0"/>
          <w:numId w:val="21"/>
        </w:numPr>
        <w:adjustRightInd w:val="0"/>
        <w:snapToGrid w:val="0"/>
        <w:spacing w:after="0"/>
        <w:rPr>
          <w:sz w:val="24"/>
          <w:szCs w:val="24"/>
        </w:rPr>
      </w:pPr>
      <w:r w:rsidRPr="00F060D1">
        <w:rPr>
          <w:sz w:val="24"/>
          <w:szCs w:val="24"/>
        </w:rPr>
        <w:t>The meeting notice must include the vote on removal.</w:t>
      </w:r>
    </w:p>
    <w:p w14:paraId="048FBE45" w14:textId="29FCF667" w:rsidR="00EA2628" w:rsidRPr="00F060D1" w:rsidRDefault="00EA2628">
      <w:pPr>
        <w:pStyle w:val="ListParagraph"/>
        <w:numPr>
          <w:ilvl w:val="0"/>
          <w:numId w:val="21"/>
        </w:numPr>
        <w:adjustRightInd w:val="0"/>
        <w:snapToGrid w:val="0"/>
        <w:spacing w:after="0"/>
        <w:rPr>
          <w:sz w:val="24"/>
          <w:szCs w:val="24"/>
        </w:rPr>
      </w:pPr>
      <w:r w:rsidRPr="00F060D1">
        <w:rPr>
          <w:sz w:val="24"/>
          <w:szCs w:val="24"/>
        </w:rPr>
        <w:t xml:space="preserve">The content of the motion and the result of the vote must be included in the minutes and submitted to and filed with the </w:t>
      </w:r>
      <w:r w:rsidR="00007B9C">
        <w:rPr>
          <w:sz w:val="24"/>
          <w:szCs w:val="24"/>
        </w:rPr>
        <w:t>Principal</w:t>
      </w:r>
      <w:r w:rsidRPr="00F060D1">
        <w:rPr>
          <w:sz w:val="24"/>
          <w:szCs w:val="24"/>
        </w:rPr>
        <w:t xml:space="preserve"> and the</w:t>
      </w:r>
      <w:r w:rsidR="00BA10CF" w:rsidRPr="00F060D1">
        <w:rPr>
          <w:sz w:val="24"/>
          <w:szCs w:val="24"/>
        </w:rPr>
        <w:t xml:space="preserve"> </w:t>
      </w:r>
      <w:r w:rsidRPr="00F060D1">
        <w:rPr>
          <w:sz w:val="24"/>
          <w:szCs w:val="24"/>
        </w:rPr>
        <w:t>Superintendent’s office.</w:t>
      </w:r>
    </w:p>
    <w:p w14:paraId="48098FA4" w14:textId="77777777" w:rsidR="00EA2628" w:rsidRPr="00F060D1" w:rsidRDefault="00EA2628" w:rsidP="00FB7EB2">
      <w:pPr>
        <w:adjustRightInd w:val="0"/>
        <w:snapToGrid w:val="0"/>
        <w:spacing w:after="0"/>
        <w:contextualSpacing/>
        <w:rPr>
          <w:sz w:val="24"/>
          <w:szCs w:val="24"/>
        </w:rPr>
      </w:pPr>
    </w:p>
    <w:p w14:paraId="31D868F6" w14:textId="13B7AC33"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V </w:t>
      </w:r>
      <w:r w:rsidR="00C42032" w:rsidRPr="00F060D1">
        <w:rPr>
          <w:b/>
          <w:bCs/>
          <w:sz w:val="24"/>
          <w:szCs w:val="24"/>
          <w:u w:val="single"/>
        </w:rPr>
        <w:t xml:space="preserve">— </w:t>
      </w:r>
      <w:r w:rsidRPr="00F060D1">
        <w:rPr>
          <w:b/>
          <w:bCs/>
          <w:sz w:val="24"/>
          <w:szCs w:val="24"/>
          <w:u w:val="single"/>
        </w:rPr>
        <w:t>Executive Board</w:t>
      </w:r>
    </w:p>
    <w:p w14:paraId="0AE1B093" w14:textId="77777777" w:rsidR="0046303D" w:rsidRDefault="00EA2628">
      <w:pPr>
        <w:pStyle w:val="ListParagraph"/>
        <w:numPr>
          <w:ilvl w:val="0"/>
          <w:numId w:val="22"/>
        </w:numPr>
        <w:adjustRightInd w:val="0"/>
        <w:snapToGrid w:val="0"/>
        <w:spacing w:after="0"/>
        <w:rPr>
          <w:sz w:val="24"/>
          <w:szCs w:val="24"/>
        </w:rPr>
      </w:pPr>
      <w:r w:rsidRPr="00F060D1">
        <w:rPr>
          <w:sz w:val="24"/>
          <w:szCs w:val="24"/>
        </w:rPr>
        <w:t>Composition</w:t>
      </w:r>
    </w:p>
    <w:p w14:paraId="4EE76CCE" w14:textId="5D9CC436" w:rsidR="00EA2628" w:rsidRPr="00F060D1" w:rsidRDefault="00EA2628" w:rsidP="00AC2786">
      <w:pPr>
        <w:pStyle w:val="ListParagraph"/>
        <w:adjustRightInd w:val="0"/>
        <w:snapToGrid w:val="0"/>
        <w:spacing w:after="0"/>
        <w:ind w:left="360"/>
        <w:rPr>
          <w:sz w:val="24"/>
          <w:szCs w:val="24"/>
        </w:rPr>
      </w:pPr>
      <w:r w:rsidRPr="0046303D">
        <w:rPr>
          <w:sz w:val="24"/>
          <w:szCs w:val="24"/>
        </w:rPr>
        <w:lastRenderedPageBreak/>
        <w:t>The executive board shall be composed of the elected officers of the Association. Officers shall be expected to attend all executive board meetings.</w:t>
      </w:r>
    </w:p>
    <w:p w14:paraId="15A3575B" w14:textId="77777777" w:rsidR="0046303D" w:rsidRDefault="00EA2628">
      <w:pPr>
        <w:pStyle w:val="ListParagraph"/>
        <w:numPr>
          <w:ilvl w:val="0"/>
          <w:numId w:val="22"/>
        </w:numPr>
        <w:adjustRightInd w:val="0"/>
        <w:snapToGrid w:val="0"/>
        <w:spacing w:after="0"/>
        <w:rPr>
          <w:sz w:val="24"/>
          <w:szCs w:val="24"/>
        </w:rPr>
      </w:pPr>
      <w:r w:rsidRPr="00F060D1">
        <w:rPr>
          <w:sz w:val="24"/>
          <w:szCs w:val="24"/>
        </w:rPr>
        <w:t>Meetings</w:t>
      </w:r>
    </w:p>
    <w:p w14:paraId="031FF44F" w14:textId="3826398B" w:rsidR="00EA2628" w:rsidRPr="00F060D1" w:rsidRDefault="00EA2628" w:rsidP="00AC2786">
      <w:pPr>
        <w:pStyle w:val="ListParagraph"/>
        <w:adjustRightInd w:val="0"/>
        <w:snapToGrid w:val="0"/>
        <w:spacing w:after="0"/>
        <w:ind w:left="360"/>
        <w:rPr>
          <w:sz w:val="24"/>
          <w:szCs w:val="24"/>
        </w:rPr>
      </w:pPr>
      <w:r w:rsidRPr="0046303D">
        <w:rPr>
          <w:sz w:val="24"/>
          <w:szCs w:val="24"/>
        </w:rPr>
        <w:t xml:space="preserve">The executive board shall meet monthly on the </w:t>
      </w:r>
      <w:r w:rsidR="003F3B09" w:rsidRPr="0046303D">
        <w:rPr>
          <w:b/>
          <w:bCs/>
          <w:sz w:val="24"/>
          <w:szCs w:val="24"/>
          <w:u w:val="single"/>
        </w:rPr>
        <w:t xml:space="preserve">second </w:t>
      </w:r>
      <w:r w:rsidR="00575F1F" w:rsidRPr="0046303D">
        <w:rPr>
          <w:b/>
          <w:bCs/>
          <w:sz w:val="24"/>
          <w:szCs w:val="24"/>
          <w:u w:val="single"/>
        </w:rPr>
        <w:t>Tuesday</w:t>
      </w:r>
      <w:r w:rsidRPr="0046303D">
        <w:rPr>
          <w:sz w:val="24"/>
          <w:szCs w:val="24"/>
        </w:rPr>
        <w:t xml:space="preserve"> of every month</w:t>
      </w:r>
      <w:r w:rsidR="003F3B09" w:rsidRPr="0046303D">
        <w:rPr>
          <w:sz w:val="24"/>
          <w:szCs w:val="24"/>
        </w:rPr>
        <w:t xml:space="preserve">, </w:t>
      </w:r>
      <w:r w:rsidRPr="0046303D">
        <w:rPr>
          <w:sz w:val="24"/>
          <w:szCs w:val="24"/>
        </w:rPr>
        <w:t>unless such date falls on a legal or religious holiday, in which case the meeting shall be held on the following or previous</w:t>
      </w:r>
      <w:r w:rsidR="003F3B09" w:rsidRPr="0046303D">
        <w:rPr>
          <w:sz w:val="24"/>
          <w:szCs w:val="24"/>
        </w:rPr>
        <w:t xml:space="preserve"> </w:t>
      </w:r>
      <w:r w:rsidR="003F3B09" w:rsidRPr="0046303D">
        <w:rPr>
          <w:b/>
          <w:bCs/>
          <w:sz w:val="24"/>
          <w:szCs w:val="24"/>
          <w:u w:val="single"/>
        </w:rPr>
        <w:t>Tuesday</w:t>
      </w:r>
      <w:r w:rsidR="003F3B09" w:rsidRPr="0046303D">
        <w:rPr>
          <w:sz w:val="24"/>
          <w:szCs w:val="24"/>
        </w:rPr>
        <w:t xml:space="preserve">. </w:t>
      </w:r>
      <w:r w:rsidRPr="0046303D">
        <w:rPr>
          <w:sz w:val="24"/>
          <w:szCs w:val="24"/>
        </w:rPr>
        <w:t xml:space="preserve">The executive board must determine its capacity to host meetings </w:t>
      </w:r>
      <w:r w:rsidRPr="0046303D">
        <w:rPr>
          <w:b/>
          <w:bCs/>
          <w:sz w:val="24"/>
          <w:szCs w:val="24"/>
          <w:u w:val="single"/>
        </w:rPr>
        <w:t>in</w:t>
      </w:r>
      <w:r w:rsidR="003F3B09" w:rsidRPr="0046303D">
        <w:rPr>
          <w:b/>
          <w:bCs/>
          <w:sz w:val="24"/>
          <w:szCs w:val="24"/>
          <w:u w:val="single"/>
        </w:rPr>
        <w:t xml:space="preserve"> </w:t>
      </w:r>
      <w:r w:rsidRPr="0046303D">
        <w:rPr>
          <w:b/>
          <w:bCs/>
          <w:sz w:val="24"/>
          <w:szCs w:val="24"/>
          <w:u w:val="single"/>
        </w:rPr>
        <w:t>person</w:t>
      </w:r>
      <w:ins w:id="34" w:author="Re-An Pasia" w:date="2023-07-05T20:37:00Z">
        <w:r w:rsidR="003B63E0">
          <w:rPr>
            <w:b/>
            <w:bCs/>
            <w:sz w:val="24"/>
            <w:szCs w:val="24"/>
            <w:u w:val="single"/>
          </w:rPr>
          <w:t>, virtual or hybrid</w:t>
        </w:r>
      </w:ins>
      <w:r w:rsidRPr="0046303D">
        <w:rPr>
          <w:sz w:val="24"/>
          <w:szCs w:val="24"/>
        </w:rPr>
        <w:t>.</w:t>
      </w:r>
      <w:ins w:id="35" w:author="Re-An Pasia" w:date="2023-07-05T20:37:00Z">
        <w:r w:rsidR="00DA7A42">
          <w:rPr>
            <w:sz w:val="24"/>
            <w:szCs w:val="24"/>
          </w:rPr>
          <w:t xml:space="preserve"> </w:t>
        </w:r>
      </w:ins>
      <w:ins w:id="36" w:author="Re-An Pasia" w:date="2023-07-05T20:38:00Z">
        <w:r w:rsidR="00DA7A42">
          <w:rPr>
            <w:sz w:val="24"/>
            <w:szCs w:val="24"/>
          </w:rPr>
          <w:t xml:space="preserve">Meetings will be conducted </w:t>
        </w:r>
        <w:r w:rsidR="00DA7A42" w:rsidRPr="0046303D">
          <w:rPr>
            <w:b/>
            <w:bCs/>
            <w:sz w:val="24"/>
            <w:szCs w:val="24"/>
            <w:u w:val="single"/>
          </w:rPr>
          <w:t>in person</w:t>
        </w:r>
        <w:r w:rsidR="00DA7A42">
          <w:rPr>
            <w:b/>
            <w:bCs/>
            <w:sz w:val="24"/>
            <w:szCs w:val="24"/>
            <w:u w:val="single"/>
          </w:rPr>
          <w:t>, virtual or hybrid.</w:t>
        </w:r>
      </w:ins>
    </w:p>
    <w:p w14:paraId="612724BB" w14:textId="77777777" w:rsidR="0046303D" w:rsidRDefault="00EA2628">
      <w:pPr>
        <w:pStyle w:val="ListParagraph"/>
        <w:numPr>
          <w:ilvl w:val="0"/>
          <w:numId w:val="22"/>
        </w:numPr>
        <w:adjustRightInd w:val="0"/>
        <w:snapToGrid w:val="0"/>
        <w:spacing w:after="0"/>
        <w:rPr>
          <w:sz w:val="24"/>
          <w:szCs w:val="24"/>
        </w:rPr>
      </w:pPr>
      <w:r w:rsidRPr="00F060D1">
        <w:rPr>
          <w:sz w:val="24"/>
          <w:szCs w:val="24"/>
        </w:rPr>
        <w:t>Voting</w:t>
      </w:r>
    </w:p>
    <w:p w14:paraId="3DBF161F" w14:textId="09CAA2D4" w:rsidR="00EA2628" w:rsidRPr="00F060D1" w:rsidRDefault="00EA2628" w:rsidP="00AC2786">
      <w:pPr>
        <w:pStyle w:val="ListParagraph"/>
        <w:adjustRightInd w:val="0"/>
        <w:snapToGrid w:val="0"/>
        <w:spacing w:after="0"/>
        <w:ind w:left="360"/>
        <w:rPr>
          <w:sz w:val="24"/>
          <w:szCs w:val="24"/>
        </w:rPr>
      </w:pPr>
      <w:r w:rsidRPr="0046303D">
        <w:rPr>
          <w:sz w:val="24"/>
          <w:szCs w:val="24"/>
        </w:rPr>
        <w:t>Each member of the executive board shall be entitled to one vote.</w:t>
      </w:r>
    </w:p>
    <w:p w14:paraId="5D09F4E6" w14:textId="77777777" w:rsidR="008F049A" w:rsidRDefault="00EA2628">
      <w:pPr>
        <w:pStyle w:val="ListParagraph"/>
        <w:numPr>
          <w:ilvl w:val="0"/>
          <w:numId w:val="22"/>
        </w:numPr>
        <w:adjustRightInd w:val="0"/>
        <w:snapToGrid w:val="0"/>
        <w:spacing w:after="0"/>
        <w:rPr>
          <w:sz w:val="24"/>
          <w:szCs w:val="24"/>
        </w:rPr>
      </w:pPr>
      <w:r w:rsidRPr="00F060D1">
        <w:rPr>
          <w:sz w:val="24"/>
          <w:szCs w:val="24"/>
        </w:rPr>
        <w:t>Quorum</w:t>
      </w:r>
    </w:p>
    <w:p w14:paraId="4659FE16" w14:textId="3DD564A0" w:rsidR="00EA2628" w:rsidRPr="00F060D1" w:rsidRDefault="003F3B09" w:rsidP="00AC2786">
      <w:pPr>
        <w:pStyle w:val="ListParagraph"/>
        <w:adjustRightInd w:val="0"/>
        <w:snapToGrid w:val="0"/>
        <w:spacing w:after="0"/>
        <w:ind w:left="360"/>
        <w:rPr>
          <w:sz w:val="24"/>
          <w:szCs w:val="24"/>
        </w:rPr>
      </w:pPr>
      <w:r w:rsidRPr="008F049A">
        <w:rPr>
          <w:b/>
          <w:bCs/>
          <w:sz w:val="24"/>
          <w:szCs w:val="24"/>
          <w:u w:val="single"/>
        </w:rPr>
        <w:t>Three (3)</w:t>
      </w:r>
      <w:r w:rsidRPr="008F049A">
        <w:rPr>
          <w:sz w:val="24"/>
          <w:szCs w:val="24"/>
        </w:rPr>
        <w:t xml:space="preserve"> m</w:t>
      </w:r>
      <w:r w:rsidR="00EA2628" w:rsidRPr="008F049A">
        <w:rPr>
          <w:sz w:val="24"/>
          <w:szCs w:val="24"/>
        </w:rPr>
        <w:t>embers of the executive board shall constitute a quorum, allowing for official business to be transacted.</w:t>
      </w:r>
    </w:p>
    <w:p w14:paraId="7A68FF0B" w14:textId="77777777" w:rsidR="00F10EF9" w:rsidRDefault="00EA2628">
      <w:pPr>
        <w:pStyle w:val="ListParagraph"/>
        <w:numPr>
          <w:ilvl w:val="0"/>
          <w:numId w:val="22"/>
        </w:numPr>
        <w:adjustRightInd w:val="0"/>
        <w:snapToGrid w:val="0"/>
        <w:spacing w:after="0"/>
        <w:rPr>
          <w:sz w:val="24"/>
          <w:szCs w:val="24"/>
        </w:rPr>
      </w:pPr>
      <w:r w:rsidRPr="00F060D1">
        <w:rPr>
          <w:sz w:val="24"/>
          <w:szCs w:val="24"/>
        </w:rPr>
        <w:t>June Transfer of Records</w:t>
      </w:r>
    </w:p>
    <w:p w14:paraId="33527385" w14:textId="079D608B" w:rsidR="00F10EF9" w:rsidRDefault="00EA2628" w:rsidP="00F10EF9">
      <w:pPr>
        <w:pStyle w:val="ListParagraph"/>
        <w:adjustRightInd w:val="0"/>
        <w:snapToGrid w:val="0"/>
        <w:spacing w:after="0"/>
        <w:ind w:left="360"/>
        <w:rPr>
          <w:sz w:val="24"/>
          <w:szCs w:val="24"/>
        </w:rPr>
      </w:pPr>
      <w:r w:rsidRPr="00F10EF9">
        <w:rPr>
          <w:sz w:val="24"/>
          <w:szCs w:val="24"/>
        </w:rPr>
        <w:t>The Association must maintain the following records for a minimum of</w:t>
      </w:r>
      <w:r w:rsidR="008F1435" w:rsidRPr="00F10EF9">
        <w:rPr>
          <w:sz w:val="24"/>
          <w:szCs w:val="24"/>
        </w:rPr>
        <w:t xml:space="preserve"> six</w:t>
      </w:r>
      <w:r w:rsidRPr="00F10EF9">
        <w:rPr>
          <w:sz w:val="24"/>
          <w:szCs w:val="24"/>
        </w:rPr>
        <w:t xml:space="preserve"> </w:t>
      </w:r>
      <w:r w:rsidR="008F1435" w:rsidRPr="00F10EF9">
        <w:rPr>
          <w:sz w:val="24"/>
          <w:szCs w:val="24"/>
        </w:rPr>
        <w:t>(</w:t>
      </w:r>
      <w:r w:rsidRPr="00F10EF9">
        <w:rPr>
          <w:sz w:val="24"/>
          <w:szCs w:val="24"/>
        </w:rPr>
        <w:t>6</w:t>
      </w:r>
      <w:r w:rsidR="008F1435" w:rsidRPr="00F10EF9">
        <w:rPr>
          <w:sz w:val="24"/>
          <w:szCs w:val="24"/>
        </w:rPr>
        <w:t>)</w:t>
      </w:r>
      <w:r w:rsidRPr="00F10EF9">
        <w:rPr>
          <w:sz w:val="24"/>
          <w:szCs w:val="24"/>
        </w:rPr>
        <w:t xml:space="preserve"> years: bylaws and related amendments; meeting notices, agendas and minutes, records of officer elections other than ballots, and financial records. Outgoing executive board members must ensure that records, including user ids, passwords bank card and DOE issued email account and all parent contact information are transferred to the newly elected executive board members. The transfer of records must be conducted in the presence of the </w:t>
      </w:r>
      <w:proofErr w:type="gramStart"/>
      <w:r w:rsidR="00007B9C" w:rsidRPr="00F10EF9">
        <w:rPr>
          <w:sz w:val="24"/>
          <w:szCs w:val="24"/>
        </w:rPr>
        <w:t>Principal</w:t>
      </w:r>
      <w:proofErr w:type="gramEnd"/>
      <w:r w:rsidR="00757CFD">
        <w:rPr>
          <w:sz w:val="24"/>
          <w:szCs w:val="24"/>
        </w:rPr>
        <w:t xml:space="preserve"> on</w:t>
      </w:r>
      <w:r w:rsidRPr="00F10EF9">
        <w:rPr>
          <w:sz w:val="24"/>
          <w:szCs w:val="24"/>
        </w:rPr>
        <w:t xml:space="preserve"> the next practicable day after the election.</w:t>
      </w:r>
    </w:p>
    <w:p w14:paraId="1E4BA7CE" w14:textId="4DEDB556" w:rsidR="00EA2628" w:rsidRPr="00F10EF9" w:rsidRDefault="00EA2628" w:rsidP="00F10EF9">
      <w:pPr>
        <w:pStyle w:val="ListParagraph"/>
        <w:adjustRightInd w:val="0"/>
        <w:snapToGrid w:val="0"/>
        <w:spacing w:after="0"/>
        <w:ind w:left="360"/>
        <w:rPr>
          <w:sz w:val="24"/>
          <w:szCs w:val="24"/>
        </w:rPr>
      </w:pPr>
      <w:r w:rsidRPr="00F10EF9">
        <w:rPr>
          <w:sz w:val="24"/>
          <w:szCs w:val="24"/>
        </w:rPr>
        <w:t>At least one meeting will be scheduled during the month of June for this purpose. Any member of the executive board may request the assistance of the President’s Council during the process.</w:t>
      </w:r>
    </w:p>
    <w:p w14:paraId="30CAFAE5" w14:textId="7198185B" w:rsidR="00EA2628" w:rsidRPr="00F060D1" w:rsidRDefault="00EA2628" w:rsidP="00FB7EB2">
      <w:pPr>
        <w:adjustRightInd w:val="0"/>
        <w:snapToGrid w:val="0"/>
        <w:spacing w:after="0"/>
        <w:contextualSpacing/>
        <w:rPr>
          <w:sz w:val="24"/>
          <w:szCs w:val="24"/>
        </w:rPr>
      </w:pPr>
      <w:r w:rsidRPr="00F060D1">
        <w:rPr>
          <w:sz w:val="24"/>
          <w:szCs w:val="24"/>
        </w:rPr>
        <w:t xml:space="preserve"> </w:t>
      </w:r>
    </w:p>
    <w:p w14:paraId="7607FE4D" w14:textId="7FDCD625"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VI </w:t>
      </w:r>
      <w:r w:rsidR="00C42032" w:rsidRPr="00F060D1">
        <w:rPr>
          <w:b/>
          <w:bCs/>
          <w:sz w:val="24"/>
          <w:szCs w:val="24"/>
          <w:u w:val="single"/>
        </w:rPr>
        <w:t xml:space="preserve">— </w:t>
      </w:r>
      <w:r w:rsidRPr="00F060D1">
        <w:rPr>
          <w:b/>
          <w:bCs/>
          <w:sz w:val="24"/>
          <w:szCs w:val="24"/>
          <w:u w:val="single"/>
        </w:rPr>
        <w:t>General Membership Meetings</w:t>
      </w:r>
    </w:p>
    <w:p w14:paraId="2BB3CB62" w14:textId="6DF31ADC" w:rsidR="00EA2628" w:rsidRPr="00F060D1" w:rsidRDefault="00EA2628">
      <w:pPr>
        <w:pStyle w:val="ListParagraph"/>
        <w:numPr>
          <w:ilvl w:val="0"/>
          <w:numId w:val="23"/>
        </w:numPr>
        <w:adjustRightInd w:val="0"/>
        <w:snapToGrid w:val="0"/>
        <w:spacing w:after="0"/>
        <w:rPr>
          <w:sz w:val="24"/>
          <w:szCs w:val="24"/>
        </w:rPr>
      </w:pPr>
      <w:r w:rsidRPr="00F060D1">
        <w:rPr>
          <w:sz w:val="24"/>
          <w:szCs w:val="24"/>
        </w:rPr>
        <w:t>General Membership Meetings</w:t>
      </w:r>
    </w:p>
    <w:p w14:paraId="2B8E285F" w14:textId="4C822EDB" w:rsidR="00EA2628" w:rsidRPr="00F060D1" w:rsidRDefault="00EA2628">
      <w:pPr>
        <w:pStyle w:val="ListParagraph"/>
        <w:numPr>
          <w:ilvl w:val="0"/>
          <w:numId w:val="24"/>
        </w:numPr>
        <w:adjustRightInd w:val="0"/>
        <w:snapToGrid w:val="0"/>
        <w:spacing w:after="0"/>
        <w:rPr>
          <w:sz w:val="24"/>
          <w:szCs w:val="24"/>
        </w:rPr>
      </w:pPr>
      <w:r w:rsidRPr="00F060D1">
        <w:rPr>
          <w:sz w:val="24"/>
          <w:szCs w:val="24"/>
        </w:rPr>
        <w:t>At the beginning of every school year, the executive board must survey the parent members to determine the day, time, location, and format (in-person, virtual, or hybrid) for the monthly general membership meeting.</w:t>
      </w:r>
    </w:p>
    <w:p w14:paraId="07AFA014" w14:textId="6E6DA537" w:rsidR="00EA2628" w:rsidRPr="00F060D1" w:rsidRDefault="00EA2628">
      <w:pPr>
        <w:pStyle w:val="ListParagraph"/>
        <w:numPr>
          <w:ilvl w:val="0"/>
          <w:numId w:val="24"/>
        </w:numPr>
        <w:adjustRightInd w:val="0"/>
        <w:snapToGrid w:val="0"/>
        <w:spacing w:after="0"/>
        <w:rPr>
          <w:sz w:val="24"/>
          <w:szCs w:val="24"/>
        </w:rPr>
      </w:pPr>
      <w:r w:rsidRPr="00F060D1">
        <w:rPr>
          <w:sz w:val="24"/>
          <w:szCs w:val="24"/>
        </w:rPr>
        <w:t>General membership meetings of the Association shall be held monthly, September through June, on the</w:t>
      </w:r>
      <w:r w:rsidR="008460B2" w:rsidRPr="00F060D1">
        <w:rPr>
          <w:sz w:val="24"/>
          <w:szCs w:val="24"/>
        </w:rPr>
        <w:t xml:space="preserve"> </w:t>
      </w:r>
      <w:r w:rsidR="008460B2" w:rsidRPr="00F060D1">
        <w:rPr>
          <w:b/>
          <w:bCs/>
          <w:sz w:val="24"/>
          <w:szCs w:val="24"/>
          <w:u w:val="single"/>
        </w:rPr>
        <w:t>third Tuesday</w:t>
      </w:r>
      <w:r w:rsidR="003D1799">
        <w:rPr>
          <w:b/>
          <w:bCs/>
          <w:sz w:val="24"/>
          <w:szCs w:val="24"/>
          <w:u w:val="single"/>
        </w:rPr>
        <w:t xml:space="preserve"> or Thursday</w:t>
      </w:r>
      <w:r w:rsidR="008460B2" w:rsidRPr="00F060D1">
        <w:rPr>
          <w:sz w:val="24"/>
          <w:szCs w:val="24"/>
        </w:rPr>
        <w:t xml:space="preserve"> </w:t>
      </w:r>
      <w:r w:rsidRPr="00F060D1">
        <w:rPr>
          <w:sz w:val="24"/>
          <w:szCs w:val="24"/>
        </w:rPr>
        <w:t>of the month</w:t>
      </w:r>
      <w:r w:rsidR="008460B2" w:rsidRPr="00F060D1">
        <w:rPr>
          <w:sz w:val="24"/>
          <w:szCs w:val="24"/>
        </w:rPr>
        <w:t xml:space="preserve"> </w:t>
      </w:r>
      <w:r w:rsidRPr="00F060D1">
        <w:rPr>
          <w:sz w:val="24"/>
          <w:szCs w:val="24"/>
        </w:rPr>
        <w:t>at</w:t>
      </w:r>
      <w:r w:rsidR="008460B2" w:rsidRPr="00F060D1">
        <w:rPr>
          <w:sz w:val="24"/>
          <w:szCs w:val="24"/>
        </w:rPr>
        <w:t xml:space="preserve"> </w:t>
      </w:r>
      <w:r w:rsidR="008460B2" w:rsidRPr="00F060D1">
        <w:rPr>
          <w:b/>
          <w:bCs/>
          <w:sz w:val="24"/>
          <w:szCs w:val="24"/>
          <w:u w:val="single"/>
        </w:rPr>
        <w:t>9</w:t>
      </w:r>
      <w:r w:rsidRPr="00F060D1">
        <w:rPr>
          <w:b/>
          <w:bCs/>
          <w:sz w:val="24"/>
          <w:szCs w:val="24"/>
          <w:u w:val="single"/>
        </w:rPr>
        <w:t>:</w:t>
      </w:r>
      <w:r w:rsidR="008460B2" w:rsidRPr="00F060D1">
        <w:rPr>
          <w:b/>
          <w:bCs/>
          <w:sz w:val="24"/>
          <w:szCs w:val="24"/>
          <w:u w:val="single"/>
        </w:rPr>
        <w:t>00am</w:t>
      </w:r>
      <w:r w:rsidR="00CE1A00">
        <w:rPr>
          <w:b/>
          <w:bCs/>
          <w:sz w:val="24"/>
          <w:szCs w:val="24"/>
          <w:u w:val="single"/>
        </w:rPr>
        <w:t>,</w:t>
      </w:r>
      <w:r w:rsidR="008460B2" w:rsidRPr="00F060D1">
        <w:rPr>
          <w:b/>
          <w:bCs/>
          <w:sz w:val="24"/>
          <w:szCs w:val="24"/>
          <w:u w:val="single"/>
        </w:rPr>
        <w:t xml:space="preserve"> or as otherwise agreed by the general membership</w:t>
      </w:r>
      <w:r w:rsidRPr="00F060D1">
        <w:rPr>
          <w:sz w:val="24"/>
          <w:szCs w:val="24"/>
        </w:rPr>
        <w:t>, unless such date falls on a legal or religious holiday, in which case the meeting shall be held on the following or previous</w:t>
      </w:r>
      <w:r w:rsidR="008460B2" w:rsidRPr="00F060D1">
        <w:rPr>
          <w:sz w:val="24"/>
          <w:szCs w:val="24"/>
        </w:rPr>
        <w:t xml:space="preserve"> </w:t>
      </w:r>
      <w:r w:rsidR="008460B2" w:rsidRPr="00F060D1">
        <w:rPr>
          <w:b/>
          <w:bCs/>
          <w:sz w:val="24"/>
          <w:szCs w:val="24"/>
          <w:u w:val="single"/>
        </w:rPr>
        <w:t>Tuesday</w:t>
      </w:r>
      <w:r w:rsidRPr="00F060D1">
        <w:rPr>
          <w:sz w:val="24"/>
          <w:szCs w:val="24"/>
        </w:rPr>
        <w:t>, as determined by the executive board. Written notice of each membership meeting shall be distributed in languages spoken by parents at the school, whenever possible. Notice must be sent at least 10 calendar days prior to the scheduled meeting.</w:t>
      </w:r>
    </w:p>
    <w:p w14:paraId="779CD164" w14:textId="7F2C6BC6" w:rsidR="00EA2628" w:rsidRPr="00F060D1" w:rsidRDefault="00EA2628">
      <w:pPr>
        <w:pStyle w:val="ListParagraph"/>
        <w:numPr>
          <w:ilvl w:val="0"/>
          <w:numId w:val="25"/>
        </w:numPr>
        <w:adjustRightInd w:val="0"/>
        <w:snapToGrid w:val="0"/>
        <w:spacing w:after="0"/>
        <w:rPr>
          <w:sz w:val="24"/>
          <w:szCs w:val="24"/>
        </w:rPr>
      </w:pPr>
      <w:r w:rsidRPr="00F060D1">
        <w:rPr>
          <w:sz w:val="24"/>
          <w:szCs w:val="24"/>
        </w:rPr>
        <w:t>All general membership meetings must be held in the Association’s home school.</w:t>
      </w:r>
    </w:p>
    <w:p w14:paraId="5619D706" w14:textId="2D786E12" w:rsidR="00EA2628" w:rsidRPr="00F060D1" w:rsidRDefault="00EA2628">
      <w:pPr>
        <w:pStyle w:val="ListParagraph"/>
        <w:numPr>
          <w:ilvl w:val="0"/>
          <w:numId w:val="25"/>
        </w:numPr>
        <w:adjustRightInd w:val="0"/>
        <w:snapToGrid w:val="0"/>
        <w:spacing w:after="0"/>
        <w:rPr>
          <w:sz w:val="24"/>
          <w:szCs w:val="24"/>
        </w:rPr>
      </w:pPr>
      <w:r w:rsidRPr="00F060D1">
        <w:rPr>
          <w:sz w:val="24"/>
          <w:szCs w:val="24"/>
        </w:rPr>
        <w:t>Committee meetings may be held at locations convenient to the members but may not be held in private homes.</w:t>
      </w:r>
    </w:p>
    <w:p w14:paraId="385AD806" w14:textId="797CE694" w:rsidR="00EA2628" w:rsidRPr="00F060D1" w:rsidRDefault="00EA2628">
      <w:pPr>
        <w:pStyle w:val="ListParagraph"/>
        <w:numPr>
          <w:ilvl w:val="0"/>
          <w:numId w:val="25"/>
        </w:numPr>
        <w:adjustRightInd w:val="0"/>
        <w:snapToGrid w:val="0"/>
        <w:spacing w:after="0"/>
        <w:rPr>
          <w:sz w:val="24"/>
          <w:szCs w:val="24"/>
        </w:rPr>
      </w:pPr>
      <w:r w:rsidRPr="00F060D1">
        <w:rPr>
          <w:sz w:val="24"/>
          <w:szCs w:val="24"/>
        </w:rPr>
        <w:t>All eligible members may attend and participate in general membership meetings.</w:t>
      </w:r>
    </w:p>
    <w:p w14:paraId="2841E297" w14:textId="0F16BA67" w:rsidR="00EA2628" w:rsidRPr="00AC2786" w:rsidRDefault="00EA2628">
      <w:pPr>
        <w:pStyle w:val="ListParagraph"/>
        <w:numPr>
          <w:ilvl w:val="0"/>
          <w:numId w:val="25"/>
        </w:numPr>
        <w:adjustRightInd w:val="0"/>
        <w:snapToGrid w:val="0"/>
        <w:spacing w:after="0"/>
        <w:rPr>
          <w:sz w:val="24"/>
          <w:szCs w:val="24"/>
        </w:rPr>
      </w:pPr>
      <w:r w:rsidRPr="00F060D1">
        <w:rPr>
          <w:sz w:val="24"/>
          <w:szCs w:val="24"/>
        </w:rPr>
        <w:lastRenderedPageBreak/>
        <w:t>Non-members may only speak or otherwise participate if acknowledged by the presiding officer.</w:t>
      </w:r>
    </w:p>
    <w:p w14:paraId="029E7A06" w14:textId="44C2C6BC" w:rsidR="00EA2628" w:rsidRPr="00F060D1" w:rsidRDefault="00EA2628">
      <w:pPr>
        <w:pStyle w:val="ListParagraph"/>
        <w:numPr>
          <w:ilvl w:val="0"/>
          <w:numId w:val="23"/>
        </w:numPr>
        <w:adjustRightInd w:val="0"/>
        <w:snapToGrid w:val="0"/>
        <w:spacing w:after="0"/>
        <w:rPr>
          <w:sz w:val="24"/>
          <w:szCs w:val="24"/>
        </w:rPr>
      </w:pPr>
      <w:r w:rsidRPr="00F060D1">
        <w:rPr>
          <w:sz w:val="24"/>
          <w:szCs w:val="24"/>
        </w:rPr>
        <w:t>Order of Business</w:t>
      </w:r>
    </w:p>
    <w:p w14:paraId="14BBF061" w14:textId="77777777" w:rsidR="00EA2628" w:rsidRPr="00F060D1" w:rsidRDefault="00EA2628">
      <w:pPr>
        <w:pStyle w:val="ListParagraph"/>
        <w:numPr>
          <w:ilvl w:val="0"/>
          <w:numId w:val="26"/>
        </w:numPr>
        <w:adjustRightInd w:val="0"/>
        <w:snapToGrid w:val="0"/>
        <w:spacing w:after="0"/>
        <w:rPr>
          <w:sz w:val="24"/>
          <w:szCs w:val="24"/>
        </w:rPr>
      </w:pPr>
      <w:r w:rsidRPr="00F060D1">
        <w:rPr>
          <w:sz w:val="24"/>
          <w:szCs w:val="24"/>
        </w:rPr>
        <w:t>The order of business at meetings of the Association, unless changed by the executive board, shall be:</w:t>
      </w:r>
    </w:p>
    <w:p w14:paraId="09017590" w14:textId="5B8724E2" w:rsidR="00EA2628" w:rsidRPr="00F060D1" w:rsidRDefault="00EA2628">
      <w:pPr>
        <w:pStyle w:val="ListParagraph"/>
        <w:numPr>
          <w:ilvl w:val="0"/>
          <w:numId w:val="27"/>
        </w:numPr>
        <w:adjustRightInd w:val="0"/>
        <w:snapToGrid w:val="0"/>
        <w:spacing w:after="0"/>
        <w:rPr>
          <w:sz w:val="24"/>
          <w:szCs w:val="24"/>
        </w:rPr>
      </w:pPr>
      <w:r w:rsidRPr="00F060D1">
        <w:rPr>
          <w:sz w:val="24"/>
          <w:szCs w:val="24"/>
        </w:rPr>
        <w:t>Call to Order</w:t>
      </w:r>
    </w:p>
    <w:p w14:paraId="1807C1E6" w14:textId="6A9ED2C2" w:rsidR="00EA2628" w:rsidRPr="00F060D1" w:rsidRDefault="00EA2628">
      <w:pPr>
        <w:pStyle w:val="ListParagraph"/>
        <w:numPr>
          <w:ilvl w:val="0"/>
          <w:numId w:val="27"/>
        </w:numPr>
        <w:adjustRightInd w:val="0"/>
        <w:snapToGrid w:val="0"/>
        <w:spacing w:after="0"/>
        <w:rPr>
          <w:sz w:val="24"/>
          <w:szCs w:val="24"/>
        </w:rPr>
      </w:pPr>
      <w:r w:rsidRPr="00F060D1">
        <w:rPr>
          <w:sz w:val="24"/>
          <w:szCs w:val="24"/>
        </w:rPr>
        <w:t>Reading and Approval of Minutes</w:t>
      </w:r>
    </w:p>
    <w:p w14:paraId="7CA64AF3" w14:textId="6A084274" w:rsidR="00EA2628" w:rsidRPr="00F060D1" w:rsidRDefault="00EA2628">
      <w:pPr>
        <w:pStyle w:val="ListParagraph"/>
        <w:numPr>
          <w:ilvl w:val="0"/>
          <w:numId w:val="27"/>
        </w:numPr>
        <w:adjustRightInd w:val="0"/>
        <w:snapToGrid w:val="0"/>
        <w:spacing w:after="0"/>
        <w:rPr>
          <w:sz w:val="24"/>
          <w:szCs w:val="24"/>
        </w:rPr>
      </w:pPr>
      <w:r w:rsidRPr="00F060D1">
        <w:rPr>
          <w:sz w:val="24"/>
          <w:szCs w:val="24"/>
        </w:rPr>
        <w:t>President’s Report</w:t>
      </w:r>
    </w:p>
    <w:p w14:paraId="1296478A" w14:textId="59EA3E25" w:rsidR="00EA2628" w:rsidRPr="00F060D1" w:rsidRDefault="00EA2628">
      <w:pPr>
        <w:pStyle w:val="ListParagraph"/>
        <w:numPr>
          <w:ilvl w:val="0"/>
          <w:numId w:val="27"/>
        </w:numPr>
        <w:adjustRightInd w:val="0"/>
        <w:snapToGrid w:val="0"/>
        <w:spacing w:after="0"/>
        <w:rPr>
          <w:sz w:val="24"/>
          <w:szCs w:val="24"/>
        </w:rPr>
      </w:pPr>
      <w:r w:rsidRPr="00F060D1">
        <w:rPr>
          <w:sz w:val="24"/>
          <w:szCs w:val="24"/>
        </w:rPr>
        <w:t>Treasurer’s Report</w:t>
      </w:r>
    </w:p>
    <w:p w14:paraId="2A4324F8" w14:textId="22C31F35" w:rsidR="00EA2628" w:rsidRPr="00F060D1" w:rsidRDefault="00007B9C">
      <w:pPr>
        <w:pStyle w:val="ListParagraph"/>
        <w:numPr>
          <w:ilvl w:val="0"/>
          <w:numId w:val="27"/>
        </w:numPr>
        <w:adjustRightInd w:val="0"/>
        <w:snapToGrid w:val="0"/>
        <w:spacing w:after="0"/>
        <w:rPr>
          <w:sz w:val="24"/>
          <w:szCs w:val="24"/>
        </w:rPr>
      </w:pPr>
      <w:r>
        <w:rPr>
          <w:sz w:val="24"/>
          <w:szCs w:val="24"/>
        </w:rPr>
        <w:t>Principal</w:t>
      </w:r>
      <w:r w:rsidR="00EA2628" w:rsidRPr="00F060D1">
        <w:rPr>
          <w:sz w:val="24"/>
          <w:szCs w:val="24"/>
        </w:rPr>
        <w:t>’s Report</w:t>
      </w:r>
    </w:p>
    <w:p w14:paraId="6CEDFB88" w14:textId="79D35407" w:rsidR="00EA2628" w:rsidRPr="00F060D1" w:rsidRDefault="00EA2628">
      <w:pPr>
        <w:pStyle w:val="ListParagraph"/>
        <w:numPr>
          <w:ilvl w:val="0"/>
          <w:numId w:val="27"/>
        </w:numPr>
        <w:adjustRightInd w:val="0"/>
        <w:snapToGrid w:val="0"/>
        <w:spacing w:after="0"/>
        <w:rPr>
          <w:sz w:val="24"/>
          <w:szCs w:val="24"/>
        </w:rPr>
      </w:pPr>
      <w:r w:rsidRPr="00F060D1">
        <w:rPr>
          <w:sz w:val="24"/>
          <w:szCs w:val="24"/>
        </w:rPr>
        <w:t>School Leadership Team Report</w:t>
      </w:r>
    </w:p>
    <w:p w14:paraId="00D78E84" w14:textId="3B4B879B" w:rsidR="00EA2628" w:rsidRPr="00F060D1" w:rsidRDefault="00EA2628">
      <w:pPr>
        <w:pStyle w:val="ListParagraph"/>
        <w:numPr>
          <w:ilvl w:val="0"/>
          <w:numId w:val="27"/>
        </w:numPr>
        <w:adjustRightInd w:val="0"/>
        <w:snapToGrid w:val="0"/>
        <w:spacing w:after="0"/>
        <w:rPr>
          <w:sz w:val="24"/>
          <w:szCs w:val="24"/>
        </w:rPr>
      </w:pPr>
      <w:r w:rsidRPr="00F060D1">
        <w:rPr>
          <w:sz w:val="24"/>
          <w:szCs w:val="24"/>
        </w:rPr>
        <w:t>Committee Reports</w:t>
      </w:r>
    </w:p>
    <w:p w14:paraId="6883060A" w14:textId="5B9E10E9" w:rsidR="00EA2628" w:rsidRPr="00F060D1" w:rsidRDefault="00EA2628">
      <w:pPr>
        <w:pStyle w:val="ListParagraph"/>
        <w:numPr>
          <w:ilvl w:val="0"/>
          <w:numId w:val="27"/>
        </w:numPr>
        <w:adjustRightInd w:val="0"/>
        <w:snapToGrid w:val="0"/>
        <w:spacing w:after="0"/>
        <w:rPr>
          <w:sz w:val="24"/>
          <w:szCs w:val="24"/>
        </w:rPr>
      </w:pPr>
      <w:r w:rsidRPr="00F060D1">
        <w:rPr>
          <w:sz w:val="24"/>
          <w:szCs w:val="24"/>
        </w:rPr>
        <w:t>Old Business</w:t>
      </w:r>
    </w:p>
    <w:p w14:paraId="058B8E4C" w14:textId="59FB9F0C" w:rsidR="00EA2628" w:rsidRPr="00F060D1" w:rsidRDefault="00EA2628">
      <w:pPr>
        <w:pStyle w:val="ListParagraph"/>
        <w:numPr>
          <w:ilvl w:val="0"/>
          <w:numId w:val="27"/>
        </w:numPr>
        <w:adjustRightInd w:val="0"/>
        <w:snapToGrid w:val="0"/>
        <w:spacing w:after="0"/>
        <w:rPr>
          <w:sz w:val="24"/>
          <w:szCs w:val="24"/>
        </w:rPr>
      </w:pPr>
      <w:r w:rsidRPr="00F060D1">
        <w:rPr>
          <w:sz w:val="24"/>
          <w:szCs w:val="24"/>
        </w:rPr>
        <w:t>New Business</w:t>
      </w:r>
    </w:p>
    <w:p w14:paraId="5CAE34AF" w14:textId="2038E479" w:rsidR="00EA2628" w:rsidRPr="00AC2786" w:rsidRDefault="00EA2628">
      <w:pPr>
        <w:pStyle w:val="ListParagraph"/>
        <w:numPr>
          <w:ilvl w:val="0"/>
          <w:numId w:val="27"/>
        </w:numPr>
        <w:adjustRightInd w:val="0"/>
        <w:snapToGrid w:val="0"/>
        <w:spacing w:after="0"/>
        <w:rPr>
          <w:sz w:val="24"/>
          <w:szCs w:val="24"/>
        </w:rPr>
      </w:pPr>
      <w:r w:rsidRPr="00F060D1">
        <w:rPr>
          <w:sz w:val="24"/>
          <w:szCs w:val="24"/>
        </w:rPr>
        <w:t>Adjournment</w:t>
      </w:r>
    </w:p>
    <w:p w14:paraId="138C3D2D" w14:textId="77777777" w:rsidR="00B30723" w:rsidRDefault="00EA2628">
      <w:pPr>
        <w:pStyle w:val="ListParagraph"/>
        <w:numPr>
          <w:ilvl w:val="0"/>
          <w:numId w:val="23"/>
        </w:numPr>
        <w:adjustRightInd w:val="0"/>
        <w:snapToGrid w:val="0"/>
        <w:spacing w:after="0"/>
        <w:rPr>
          <w:sz w:val="24"/>
          <w:szCs w:val="24"/>
        </w:rPr>
      </w:pPr>
      <w:r w:rsidRPr="00F060D1">
        <w:rPr>
          <w:sz w:val="24"/>
          <w:szCs w:val="24"/>
        </w:rPr>
        <w:t>Quorum</w:t>
      </w:r>
    </w:p>
    <w:p w14:paraId="7EAAF077" w14:textId="41A1B3A0" w:rsidR="00B672CD" w:rsidRPr="00F060D1" w:rsidRDefault="00EA2628" w:rsidP="00AC2786">
      <w:pPr>
        <w:pStyle w:val="ListParagraph"/>
        <w:adjustRightInd w:val="0"/>
        <w:snapToGrid w:val="0"/>
        <w:spacing w:after="0"/>
        <w:ind w:left="360"/>
        <w:rPr>
          <w:sz w:val="24"/>
          <w:szCs w:val="24"/>
        </w:rPr>
      </w:pPr>
      <w:r w:rsidRPr="00B30723">
        <w:rPr>
          <w:sz w:val="24"/>
          <w:szCs w:val="24"/>
        </w:rPr>
        <w:t>A quorum of at least</w:t>
      </w:r>
      <w:r w:rsidR="00B30723">
        <w:rPr>
          <w:sz w:val="24"/>
          <w:szCs w:val="24"/>
        </w:rPr>
        <w:t xml:space="preserve"> eight</w:t>
      </w:r>
      <w:r w:rsidRPr="00B30723">
        <w:rPr>
          <w:sz w:val="24"/>
          <w:szCs w:val="24"/>
        </w:rPr>
        <w:t xml:space="preserve"> </w:t>
      </w:r>
      <w:r w:rsidR="00B30723">
        <w:rPr>
          <w:sz w:val="24"/>
          <w:szCs w:val="24"/>
        </w:rPr>
        <w:t>(</w:t>
      </w:r>
      <w:r w:rsidRPr="00B30723">
        <w:rPr>
          <w:sz w:val="24"/>
          <w:szCs w:val="24"/>
        </w:rPr>
        <w:t>8</w:t>
      </w:r>
      <w:r w:rsidR="00B30723">
        <w:rPr>
          <w:sz w:val="24"/>
          <w:szCs w:val="24"/>
        </w:rPr>
        <w:t>)</w:t>
      </w:r>
      <w:r w:rsidRPr="00B30723">
        <w:rPr>
          <w:sz w:val="24"/>
          <w:szCs w:val="24"/>
        </w:rPr>
        <w:t xml:space="preserve"> Association members, including a minimum of </w:t>
      </w:r>
      <w:r w:rsidR="00B30723">
        <w:rPr>
          <w:sz w:val="24"/>
          <w:szCs w:val="24"/>
        </w:rPr>
        <w:t>two (</w:t>
      </w:r>
      <w:r w:rsidRPr="00B30723">
        <w:rPr>
          <w:sz w:val="24"/>
          <w:szCs w:val="24"/>
        </w:rPr>
        <w:t>2</w:t>
      </w:r>
      <w:r w:rsidR="00B30723">
        <w:rPr>
          <w:sz w:val="24"/>
          <w:szCs w:val="24"/>
        </w:rPr>
        <w:t>)</w:t>
      </w:r>
      <w:r w:rsidRPr="00B30723">
        <w:rPr>
          <w:sz w:val="24"/>
          <w:szCs w:val="24"/>
        </w:rPr>
        <w:t xml:space="preserve"> executive board members and 6 parent members, shall be required </w:t>
      </w:r>
      <w:proofErr w:type="gramStart"/>
      <w:r w:rsidRPr="00B30723">
        <w:rPr>
          <w:sz w:val="24"/>
          <w:szCs w:val="24"/>
        </w:rPr>
        <w:t>in order to</w:t>
      </w:r>
      <w:proofErr w:type="gramEnd"/>
      <w:r w:rsidRPr="00B30723">
        <w:rPr>
          <w:sz w:val="24"/>
          <w:szCs w:val="24"/>
        </w:rPr>
        <w:t xml:space="preserve"> conduct official Association business.</w:t>
      </w:r>
      <w:r w:rsidR="00B672CD" w:rsidRPr="00F060D1">
        <w:rPr>
          <w:rStyle w:val="FootnoteReference"/>
          <w:sz w:val="24"/>
          <w:szCs w:val="24"/>
        </w:rPr>
        <w:footnoteReference w:id="10"/>
      </w:r>
      <w:r w:rsidR="00B672CD" w:rsidRPr="00B30723">
        <w:rPr>
          <w:sz w:val="24"/>
          <w:szCs w:val="24"/>
        </w:rPr>
        <w:t xml:space="preserve"> </w:t>
      </w:r>
      <w:r w:rsidRPr="00B30723">
        <w:rPr>
          <w:sz w:val="24"/>
          <w:szCs w:val="24"/>
        </w:rPr>
        <w:t xml:space="preserve">Quorum for a </w:t>
      </w:r>
      <w:r w:rsidR="00B30723">
        <w:rPr>
          <w:sz w:val="24"/>
          <w:szCs w:val="24"/>
        </w:rPr>
        <w:t>h</w:t>
      </w:r>
      <w:r w:rsidRPr="00B30723">
        <w:rPr>
          <w:sz w:val="24"/>
          <w:szCs w:val="24"/>
        </w:rPr>
        <w:t>ybrid meeting shall consist of at least one of the executive board members present at the in-person location and at least one executive board member on the virtual platform.</w:t>
      </w:r>
    </w:p>
    <w:p w14:paraId="7B795331" w14:textId="77777777" w:rsidR="00B30723" w:rsidRDefault="00EA2628">
      <w:pPr>
        <w:pStyle w:val="ListParagraph"/>
        <w:numPr>
          <w:ilvl w:val="0"/>
          <w:numId w:val="23"/>
        </w:numPr>
        <w:adjustRightInd w:val="0"/>
        <w:snapToGrid w:val="0"/>
        <w:spacing w:after="0"/>
        <w:rPr>
          <w:sz w:val="24"/>
          <w:szCs w:val="24"/>
        </w:rPr>
      </w:pPr>
      <w:r w:rsidRPr="00F060D1">
        <w:rPr>
          <w:sz w:val="24"/>
          <w:szCs w:val="24"/>
        </w:rPr>
        <w:t>Minutes</w:t>
      </w:r>
    </w:p>
    <w:p w14:paraId="6A90F83A" w14:textId="7374C768" w:rsidR="00EA2628" w:rsidRPr="00F060D1" w:rsidRDefault="00EA2628" w:rsidP="00AC2786">
      <w:pPr>
        <w:pStyle w:val="ListParagraph"/>
        <w:adjustRightInd w:val="0"/>
        <w:snapToGrid w:val="0"/>
        <w:spacing w:after="0"/>
        <w:ind w:left="360"/>
        <w:rPr>
          <w:sz w:val="24"/>
          <w:szCs w:val="24"/>
        </w:rPr>
      </w:pPr>
      <w:r w:rsidRPr="00B30723">
        <w:rPr>
          <w:sz w:val="24"/>
          <w:szCs w:val="24"/>
        </w:rPr>
        <w:t>Minutes of the previous meeting shall be available in written form approved at every general membership meeting. The minutes of any Association meeting must be made available to any member upon request.</w:t>
      </w:r>
    </w:p>
    <w:p w14:paraId="00C95EB9" w14:textId="77777777" w:rsidR="0063065D" w:rsidRDefault="00EA2628">
      <w:pPr>
        <w:pStyle w:val="ListParagraph"/>
        <w:numPr>
          <w:ilvl w:val="0"/>
          <w:numId w:val="23"/>
        </w:numPr>
        <w:adjustRightInd w:val="0"/>
        <w:snapToGrid w:val="0"/>
        <w:spacing w:after="0"/>
        <w:rPr>
          <w:sz w:val="24"/>
          <w:szCs w:val="24"/>
        </w:rPr>
      </w:pPr>
      <w:r w:rsidRPr="00F060D1">
        <w:rPr>
          <w:sz w:val="24"/>
          <w:szCs w:val="24"/>
        </w:rPr>
        <w:t>Special Membership Meetings</w:t>
      </w:r>
    </w:p>
    <w:p w14:paraId="62B591AB" w14:textId="77777777" w:rsidR="0063065D" w:rsidRDefault="00EA2628" w:rsidP="0063065D">
      <w:pPr>
        <w:pStyle w:val="ListParagraph"/>
        <w:adjustRightInd w:val="0"/>
        <w:snapToGrid w:val="0"/>
        <w:spacing w:after="0"/>
        <w:ind w:left="360"/>
        <w:rPr>
          <w:sz w:val="24"/>
          <w:szCs w:val="24"/>
        </w:rPr>
      </w:pPr>
      <w:r w:rsidRPr="0063065D">
        <w:rPr>
          <w:sz w:val="24"/>
          <w:szCs w:val="24"/>
        </w:rPr>
        <w:t>A special membership meeting may be called to deal with a matter of importance that cannot be postponed until the next general membership meeting. The president may call a special membership meeting with a minimum of 48 hours written notice to parents stating precisely what the topic of the meeting will be. This does not apply to the PA/PTA’s or Presidents’ Councils’ election.</w:t>
      </w:r>
    </w:p>
    <w:p w14:paraId="652FE4F8" w14:textId="6212C928" w:rsidR="002759A0" w:rsidRPr="00F060D1" w:rsidRDefault="00EA2628" w:rsidP="00AC2786">
      <w:pPr>
        <w:pStyle w:val="ListParagraph"/>
        <w:adjustRightInd w:val="0"/>
        <w:snapToGrid w:val="0"/>
        <w:spacing w:after="0"/>
        <w:ind w:left="360"/>
        <w:rPr>
          <w:sz w:val="24"/>
          <w:szCs w:val="24"/>
        </w:rPr>
      </w:pPr>
      <w:r w:rsidRPr="0063065D">
        <w:rPr>
          <w:sz w:val="24"/>
          <w:szCs w:val="24"/>
        </w:rPr>
        <w:t>Upon receipt of a written request from</w:t>
      </w:r>
      <w:r w:rsidR="00C56B46" w:rsidRPr="0063065D">
        <w:rPr>
          <w:sz w:val="24"/>
          <w:szCs w:val="24"/>
        </w:rPr>
        <w:t xml:space="preserve"> </w:t>
      </w:r>
      <w:r w:rsidR="00C56B46" w:rsidRPr="0063065D">
        <w:rPr>
          <w:b/>
          <w:bCs/>
          <w:sz w:val="24"/>
          <w:szCs w:val="24"/>
          <w:u w:val="single"/>
        </w:rPr>
        <w:t>two (2)</w:t>
      </w:r>
      <w:r w:rsidR="00C56B46" w:rsidRPr="0063065D">
        <w:rPr>
          <w:sz w:val="24"/>
          <w:szCs w:val="24"/>
        </w:rPr>
        <w:t xml:space="preserve"> </w:t>
      </w:r>
      <w:r w:rsidRPr="0063065D">
        <w:rPr>
          <w:sz w:val="24"/>
          <w:szCs w:val="24"/>
        </w:rPr>
        <w:t>Association members, the president must call a special membership meeting within 5 calendar days of the request and provide 48 hours written notice to parents</w:t>
      </w:r>
      <w:r w:rsidR="00254BAD" w:rsidRPr="0063065D">
        <w:rPr>
          <w:sz w:val="24"/>
          <w:szCs w:val="24"/>
        </w:rPr>
        <w:t>.</w:t>
      </w:r>
    </w:p>
    <w:p w14:paraId="7BBF796E" w14:textId="77777777" w:rsidR="0063065D" w:rsidRDefault="00EA2628">
      <w:pPr>
        <w:pStyle w:val="ListParagraph"/>
        <w:numPr>
          <w:ilvl w:val="0"/>
          <w:numId w:val="23"/>
        </w:numPr>
        <w:adjustRightInd w:val="0"/>
        <w:snapToGrid w:val="0"/>
        <w:spacing w:after="0"/>
        <w:rPr>
          <w:sz w:val="24"/>
          <w:szCs w:val="24"/>
        </w:rPr>
      </w:pPr>
      <w:r w:rsidRPr="00F060D1">
        <w:rPr>
          <w:sz w:val="24"/>
          <w:szCs w:val="24"/>
        </w:rPr>
        <w:t>Parliamentary Authority</w:t>
      </w:r>
    </w:p>
    <w:p w14:paraId="54AC1FDA" w14:textId="379C218A" w:rsidR="00EA2628" w:rsidRPr="0063065D" w:rsidRDefault="00EA2628" w:rsidP="0063065D">
      <w:pPr>
        <w:pStyle w:val="ListParagraph"/>
        <w:adjustRightInd w:val="0"/>
        <w:snapToGrid w:val="0"/>
        <w:spacing w:after="0"/>
        <w:ind w:left="360"/>
        <w:rPr>
          <w:sz w:val="24"/>
          <w:szCs w:val="24"/>
        </w:rPr>
      </w:pPr>
      <w:r w:rsidRPr="0063065D">
        <w:rPr>
          <w:sz w:val="24"/>
          <w:szCs w:val="24"/>
        </w:rPr>
        <w:t xml:space="preserve">Meeting rules of order should be adopted for use as a guide and included in these bylaws. Where no meeting rules of order are adopted, </w:t>
      </w:r>
      <w:r w:rsidR="0063065D" w:rsidRPr="0063065D">
        <w:rPr>
          <w:i/>
          <w:iCs/>
          <w:sz w:val="24"/>
          <w:szCs w:val="24"/>
        </w:rPr>
        <w:t>Robert's Rules of Order Newly Revised</w:t>
      </w:r>
      <w:r w:rsidRPr="0063065D">
        <w:rPr>
          <w:i/>
          <w:iCs/>
          <w:sz w:val="24"/>
          <w:szCs w:val="24"/>
        </w:rPr>
        <w:t xml:space="preserve"> </w:t>
      </w:r>
      <w:r w:rsidRPr="0063065D">
        <w:rPr>
          <w:sz w:val="24"/>
          <w:szCs w:val="24"/>
        </w:rPr>
        <w:t xml:space="preserve">will be deemed to apply, </w:t>
      </w:r>
      <w:proofErr w:type="gramStart"/>
      <w:r w:rsidRPr="0063065D">
        <w:rPr>
          <w:sz w:val="24"/>
          <w:szCs w:val="24"/>
        </w:rPr>
        <w:t>provided that</w:t>
      </w:r>
      <w:proofErr w:type="gramEnd"/>
      <w:r w:rsidRPr="0063065D">
        <w:rPr>
          <w:sz w:val="24"/>
          <w:szCs w:val="24"/>
        </w:rPr>
        <w:t xml:space="preserve"> it is consistent with laws, policies, rules, and regulations.</w:t>
      </w:r>
    </w:p>
    <w:p w14:paraId="6A4EBEBE" w14:textId="77777777" w:rsidR="00EA2628" w:rsidRPr="00F060D1" w:rsidRDefault="00EA2628" w:rsidP="00FB7EB2">
      <w:pPr>
        <w:adjustRightInd w:val="0"/>
        <w:snapToGrid w:val="0"/>
        <w:spacing w:after="0"/>
        <w:contextualSpacing/>
        <w:rPr>
          <w:sz w:val="24"/>
          <w:szCs w:val="24"/>
        </w:rPr>
      </w:pPr>
    </w:p>
    <w:p w14:paraId="78F9F67F" w14:textId="0F1BDCE9"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VII </w:t>
      </w:r>
      <w:r w:rsidR="00C42032" w:rsidRPr="00F060D1">
        <w:rPr>
          <w:b/>
          <w:bCs/>
          <w:sz w:val="24"/>
          <w:szCs w:val="24"/>
          <w:u w:val="single"/>
        </w:rPr>
        <w:t xml:space="preserve">— </w:t>
      </w:r>
      <w:r w:rsidRPr="00F060D1">
        <w:rPr>
          <w:b/>
          <w:bCs/>
          <w:sz w:val="24"/>
          <w:szCs w:val="24"/>
          <w:u w:val="single"/>
        </w:rPr>
        <w:t>Committees</w:t>
      </w:r>
    </w:p>
    <w:p w14:paraId="287252A2" w14:textId="2D3FD83B" w:rsidR="00EA2628" w:rsidRPr="00F060D1" w:rsidRDefault="00EA2628">
      <w:pPr>
        <w:pStyle w:val="ListParagraph"/>
        <w:numPr>
          <w:ilvl w:val="0"/>
          <w:numId w:val="28"/>
        </w:numPr>
        <w:adjustRightInd w:val="0"/>
        <w:snapToGrid w:val="0"/>
        <w:spacing w:after="0"/>
        <w:rPr>
          <w:sz w:val="24"/>
          <w:szCs w:val="24"/>
        </w:rPr>
      </w:pPr>
      <w:r w:rsidRPr="00F060D1">
        <w:rPr>
          <w:sz w:val="24"/>
          <w:szCs w:val="24"/>
        </w:rPr>
        <w:t>Standing Committees</w:t>
      </w:r>
    </w:p>
    <w:p w14:paraId="6A53D39C" w14:textId="2CE9EF13" w:rsidR="003F0408" w:rsidRDefault="00EA2628">
      <w:pPr>
        <w:pStyle w:val="ListParagraph"/>
        <w:numPr>
          <w:ilvl w:val="0"/>
          <w:numId w:val="29"/>
        </w:numPr>
        <w:adjustRightInd w:val="0"/>
        <w:snapToGrid w:val="0"/>
        <w:spacing w:after="0"/>
        <w:rPr>
          <w:sz w:val="24"/>
          <w:szCs w:val="24"/>
        </w:rPr>
      </w:pPr>
      <w:r w:rsidRPr="00F060D1">
        <w:rPr>
          <w:sz w:val="24"/>
          <w:szCs w:val="24"/>
        </w:rPr>
        <w:t>Membership</w:t>
      </w:r>
    </w:p>
    <w:p w14:paraId="44D8EB4A" w14:textId="5F340940" w:rsidR="00EA2628" w:rsidRPr="00F060D1" w:rsidRDefault="00EA2628" w:rsidP="003F0408">
      <w:pPr>
        <w:pStyle w:val="ListParagraph"/>
        <w:adjustRightInd w:val="0"/>
        <w:snapToGrid w:val="0"/>
        <w:spacing w:after="0"/>
        <w:rPr>
          <w:sz w:val="24"/>
          <w:szCs w:val="24"/>
        </w:rPr>
      </w:pPr>
      <w:r w:rsidRPr="00F060D1">
        <w:rPr>
          <w:sz w:val="24"/>
          <w:szCs w:val="24"/>
        </w:rPr>
        <w:t>The responsibilities of the membership committee shall include but are not limited to:</w:t>
      </w:r>
    </w:p>
    <w:p w14:paraId="50C758F0" w14:textId="1266BE1A" w:rsidR="00EA2628" w:rsidRPr="00F060D1" w:rsidRDefault="00EA2628">
      <w:pPr>
        <w:pStyle w:val="ListParagraph"/>
        <w:numPr>
          <w:ilvl w:val="0"/>
          <w:numId w:val="30"/>
        </w:numPr>
        <w:adjustRightInd w:val="0"/>
        <w:snapToGrid w:val="0"/>
        <w:spacing w:after="0"/>
        <w:rPr>
          <w:sz w:val="24"/>
          <w:szCs w:val="24"/>
        </w:rPr>
      </w:pPr>
      <w:r w:rsidRPr="00F060D1">
        <w:rPr>
          <w:sz w:val="24"/>
          <w:szCs w:val="24"/>
        </w:rPr>
        <w:t xml:space="preserve">encourage parent participation through recruitment and </w:t>
      </w:r>
      <w:proofErr w:type="gramStart"/>
      <w:r w:rsidRPr="00F060D1">
        <w:rPr>
          <w:sz w:val="24"/>
          <w:szCs w:val="24"/>
        </w:rPr>
        <w:t>outreach;</w:t>
      </w:r>
      <w:proofErr w:type="gramEnd"/>
    </w:p>
    <w:p w14:paraId="0AABCDFA" w14:textId="72727447" w:rsidR="00EA2628" w:rsidRPr="00F060D1" w:rsidRDefault="00EA2628">
      <w:pPr>
        <w:pStyle w:val="ListParagraph"/>
        <w:numPr>
          <w:ilvl w:val="0"/>
          <w:numId w:val="30"/>
        </w:numPr>
        <w:adjustRightInd w:val="0"/>
        <w:snapToGrid w:val="0"/>
        <w:spacing w:after="0"/>
        <w:rPr>
          <w:sz w:val="24"/>
          <w:szCs w:val="24"/>
        </w:rPr>
      </w:pPr>
      <w:r w:rsidRPr="00F060D1">
        <w:rPr>
          <w:sz w:val="24"/>
          <w:szCs w:val="24"/>
        </w:rPr>
        <w:t xml:space="preserve">plan various activities and events for member </w:t>
      </w:r>
      <w:proofErr w:type="gramStart"/>
      <w:r w:rsidRPr="00F060D1">
        <w:rPr>
          <w:sz w:val="24"/>
          <w:szCs w:val="24"/>
        </w:rPr>
        <w:t>participation;</w:t>
      </w:r>
      <w:proofErr w:type="gramEnd"/>
    </w:p>
    <w:p w14:paraId="7C099AAD" w14:textId="20A1AF42" w:rsidR="00EA2628" w:rsidRPr="00F060D1" w:rsidRDefault="00EA2628">
      <w:pPr>
        <w:pStyle w:val="ListParagraph"/>
        <w:numPr>
          <w:ilvl w:val="0"/>
          <w:numId w:val="30"/>
        </w:numPr>
        <w:adjustRightInd w:val="0"/>
        <w:snapToGrid w:val="0"/>
        <w:spacing w:after="0"/>
        <w:rPr>
          <w:sz w:val="24"/>
          <w:szCs w:val="24"/>
        </w:rPr>
      </w:pPr>
      <w:r w:rsidRPr="00F060D1">
        <w:rPr>
          <w:sz w:val="24"/>
          <w:szCs w:val="24"/>
        </w:rPr>
        <w:t xml:space="preserve">coordinate outreach efforts with the Parent Coordinator when </w:t>
      </w:r>
      <w:proofErr w:type="gramStart"/>
      <w:r w:rsidRPr="00F060D1">
        <w:rPr>
          <w:sz w:val="24"/>
          <w:szCs w:val="24"/>
        </w:rPr>
        <w:t>possible;</w:t>
      </w:r>
      <w:proofErr w:type="gramEnd"/>
    </w:p>
    <w:p w14:paraId="16FFDA68" w14:textId="50F6B29F" w:rsidR="00EA2628" w:rsidRPr="00F060D1" w:rsidRDefault="00EA2628">
      <w:pPr>
        <w:pStyle w:val="ListParagraph"/>
        <w:numPr>
          <w:ilvl w:val="0"/>
          <w:numId w:val="30"/>
        </w:numPr>
        <w:adjustRightInd w:val="0"/>
        <w:snapToGrid w:val="0"/>
        <w:spacing w:after="0"/>
        <w:rPr>
          <w:sz w:val="24"/>
          <w:szCs w:val="24"/>
        </w:rPr>
      </w:pPr>
      <w:r w:rsidRPr="00F060D1">
        <w:rPr>
          <w:sz w:val="24"/>
          <w:szCs w:val="24"/>
        </w:rPr>
        <w:t>maintain current list of the Association’s membership.</w:t>
      </w:r>
    </w:p>
    <w:p w14:paraId="4E99656F" w14:textId="77777777" w:rsidR="003F0408" w:rsidRDefault="00EA2628">
      <w:pPr>
        <w:pStyle w:val="ListParagraph"/>
        <w:numPr>
          <w:ilvl w:val="0"/>
          <w:numId w:val="29"/>
        </w:numPr>
        <w:adjustRightInd w:val="0"/>
        <w:snapToGrid w:val="0"/>
        <w:spacing w:after="0"/>
        <w:rPr>
          <w:sz w:val="24"/>
          <w:szCs w:val="24"/>
        </w:rPr>
      </w:pPr>
      <w:r w:rsidRPr="00F060D1">
        <w:rPr>
          <w:sz w:val="24"/>
          <w:szCs w:val="24"/>
        </w:rPr>
        <w:t>Budget</w:t>
      </w:r>
    </w:p>
    <w:p w14:paraId="706A9601" w14:textId="46DAAFDC" w:rsidR="00EA2628" w:rsidRPr="00F060D1" w:rsidRDefault="00EA2628" w:rsidP="003F0408">
      <w:pPr>
        <w:pStyle w:val="ListParagraph"/>
        <w:adjustRightInd w:val="0"/>
        <w:snapToGrid w:val="0"/>
        <w:spacing w:after="0"/>
        <w:rPr>
          <w:sz w:val="24"/>
          <w:szCs w:val="24"/>
        </w:rPr>
      </w:pPr>
      <w:r w:rsidRPr="00F060D1">
        <w:rPr>
          <w:sz w:val="24"/>
          <w:szCs w:val="24"/>
        </w:rPr>
        <w:t>The responsibilities of the budget committee shall include but are not limited to:</w:t>
      </w:r>
    </w:p>
    <w:p w14:paraId="4409967B" w14:textId="367E8EE6" w:rsidR="00EA2628" w:rsidRPr="00F060D1" w:rsidRDefault="00EA2628">
      <w:pPr>
        <w:pStyle w:val="ListParagraph"/>
        <w:numPr>
          <w:ilvl w:val="0"/>
          <w:numId w:val="31"/>
        </w:numPr>
        <w:adjustRightInd w:val="0"/>
        <w:snapToGrid w:val="0"/>
        <w:spacing w:after="0"/>
        <w:rPr>
          <w:sz w:val="24"/>
          <w:szCs w:val="24"/>
        </w:rPr>
      </w:pPr>
      <w:r w:rsidRPr="00F060D1">
        <w:rPr>
          <w:sz w:val="24"/>
          <w:szCs w:val="24"/>
        </w:rPr>
        <w:t xml:space="preserve">review prior year’s budget and make recommendations to executive </w:t>
      </w:r>
      <w:proofErr w:type="gramStart"/>
      <w:r w:rsidRPr="00F060D1">
        <w:rPr>
          <w:sz w:val="24"/>
          <w:szCs w:val="24"/>
        </w:rPr>
        <w:t>board;</w:t>
      </w:r>
      <w:proofErr w:type="gramEnd"/>
    </w:p>
    <w:p w14:paraId="0161EC27" w14:textId="525C637A" w:rsidR="00EA2628" w:rsidRPr="00F060D1" w:rsidRDefault="00EA2628">
      <w:pPr>
        <w:pStyle w:val="ListParagraph"/>
        <w:numPr>
          <w:ilvl w:val="0"/>
          <w:numId w:val="31"/>
        </w:numPr>
        <w:adjustRightInd w:val="0"/>
        <w:snapToGrid w:val="0"/>
        <w:spacing w:after="0"/>
        <w:rPr>
          <w:sz w:val="24"/>
          <w:szCs w:val="24"/>
        </w:rPr>
      </w:pPr>
      <w:r w:rsidRPr="00F060D1">
        <w:rPr>
          <w:sz w:val="24"/>
          <w:szCs w:val="24"/>
        </w:rPr>
        <w:t>draft a proposed budget each spring for approval by general membership.</w:t>
      </w:r>
    </w:p>
    <w:p w14:paraId="6729EEDE" w14:textId="77777777" w:rsidR="003F0408" w:rsidRDefault="00EA2628">
      <w:pPr>
        <w:pStyle w:val="ListParagraph"/>
        <w:numPr>
          <w:ilvl w:val="0"/>
          <w:numId w:val="29"/>
        </w:numPr>
        <w:adjustRightInd w:val="0"/>
        <w:snapToGrid w:val="0"/>
        <w:spacing w:after="0"/>
        <w:rPr>
          <w:sz w:val="24"/>
          <w:szCs w:val="24"/>
        </w:rPr>
      </w:pPr>
      <w:r w:rsidRPr="00F060D1">
        <w:rPr>
          <w:sz w:val="24"/>
          <w:szCs w:val="24"/>
        </w:rPr>
        <w:t>Audit</w:t>
      </w:r>
    </w:p>
    <w:p w14:paraId="24AD3E34" w14:textId="5B4981D2" w:rsidR="00EA2628" w:rsidRPr="00F060D1" w:rsidRDefault="003F0408" w:rsidP="003F0408">
      <w:pPr>
        <w:pStyle w:val="ListParagraph"/>
        <w:adjustRightInd w:val="0"/>
        <w:snapToGrid w:val="0"/>
        <w:spacing w:after="0"/>
        <w:rPr>
          <w:sz w:val="24"/>
          <w:szCs w:val="24"/>
        </w:rPr>
      </w:pPr>
      <w:r>
        <w:rPr>
          <w:sz w:val="24"/>
          <w:szCs w:val="24"/>
        </w:rPr>
        <w:t>T</w:t>
      </w:r>
      <w:r w:rsidR="00EA2628" w:rsidRPr="00F060D1">
        <w:rPr>
          <w:sz w:val="24"/>
          <w:szCs w:val="24"/>
        </w:rPr>
        <w:t>he responsibilities of the audit committee shall include but not are limited to:</w:t>
      </w:r>
    </w:p>
    <w:p w14:paraId="253826E9" w14:textId="69D5CE11" w:rsidR="00EA2628" w:rsidRPr="00F060D1" w:rsidRDefault="00EA2628">
      <w:pPr>
        <w:pStyle w:val="ListParagraph"/>
        <w:numPr>
          <w:ilvl w:val="0"/>
          <w:numId w:val="32"/>
        </w:numPr>
        <w:adjustRightInd w:val="0"/>
        <w:snapToGrid w:val="0"/>
        <w:spacing w:after="0"/>
        <w:rPr>
          <w:sz w:val="24"/>
          <w:szCs w:val="24"/>
        </w:rPr>
      </w:pPr>
      <w:r w:rsidRPr="00F060D1">
        <w:rPr>
          <w:sz w:val="24"/>
          <w:szCs w:val="24"/>
        </w:rPr>
        <w:t xml:space="preserve">Conduct an internal audit of all financial affairs of the organization when needed or as determined by these </w:t>
      </w:r>
      <w:proofErr w:type="gramStart"/>
      <w:r w:rsidRPr="00F060D1">
        <w:rPr>
          <w:sz w:val="24"/>
          <w:szCs w:val="24"/>
        </w:rPr>
        <w:t>bylaws;</w:t>
      </w:r>
      <w:proofErr w:type="gramEnd"/>
    </w:p>
    <w:p w14:paraId="76398BB3" w14:textId="09FE49DE" w:rsidR="00EA2628" w:rsidRPr="00F060D1" w:rsidRDefault="00EA2628">
      <w:pPr>
        <w:pStyle w:val="ListParagraph"/>
        <w:numPr>
          <w:ilvl w:val="0"/>
          <w:numId w:val="32"/>
        </w:numPr>
        <w:adjustRightInd w:val="0"/>
        <w:snapToGrid w:val="0"/>
        <w:spacing w:after="0"/>
        <w:rPr>
          <w:sz w:val="24"/>
          <w:szCs w:val="24"/>
        </w:rPr>
      </w:pPr>
      <w:r w:rsidRPr="00F060D1">
        <w:rPr>
          <w:sz w:val="24"/>
          <w:szCs w:val="24"/>
        </w:rPr>
        <w:t xml:space="preserve">Review as needed all financial </w:t>
      </w:r>
      <w:proofErr w:type="gramStart"/>
      <w:r w:rsidRPr="00F060D1">
        <w:rPr>
          <w:sz w:val="24"/>
          <w:szCs w:val="24"/>
        </w:rPr>
        <w:t>records;</w:t>
      </w:r>
      <w:proofErr w:type="gramEnd"/>
    </w:p>
    <w:p w14:paraId="64CDAD2A" w14:textId="01D21EAC" w:rsidR="00EA2628" w:rsidRPr="00F060D1" w:rsidRDefault="00EA2628">
      <w:pPr>
        <w:pStyle w:val="ListParagraph"/>
        <w:numPr>
          <w:ilvl w:val="0"/>
          <w:numId w:val="32"/>
        </w:numPr>
        <w:adjustRightInd w:val="0"/>
        <w:snapToGrid w:val="0"/>
        <w:spacing w:after="0"/>
        <w:rPr>
          <w:sz w:val="24"/>
          <w:szCs w:val="24"/>
        </w:rPr>
      </w:pPr>
      <w:r w:rsidRPr="00F060D1">
        <w:rPr>
          <w:sz w:val="24"/>
          <w:szCs w:val="24"/>
        </w:rPr>
        <w:t>Prepare written reports of its findings.</w:t>
      </w:r>
    </w:p>
    <w:p w14:paraId="5DAB436F" w14:textId="77777777" w:rsidR="003F0408" w:rsidRDefault="00EA2628">
      <w:pPr>
        <w:pStyle w:val="ListParagraph"/>
        <w:numPr>
          <w:ilvl w:val="0"/>
          <w:numId w:val="29"/>
        </w:numPr>
        <w:adjustRightInd w:val="0"/>
        <w:snapToGrid w:val="0"/>
        <w:spacing w:after="0"/>
        <w:rPr>
          <w:sz w:val="24"/>
          <w:szCs w:val="24"/>
        </w:rPr>
      </w:pPr>
      <w:r w:rsidRPr="00F060D1">
        <w:rPr>
          <w:sz w:val="24"/>
          <w:szCs w:val="24"/>
        </w:rPr>
        <w:t>Ad Hoc</w:t>
      </w:r>
    </w:p>
    <w:p w14:paraId="41790D9B" w14:textId="424C2B92" w:rsidR="00EA2628" w:rsidRPr="00F060D1" w:rsidRDefault="003F0408" w:rsidP="003F0408">
      <w:pPr>
        <w:pStyle w:val="ListParagraph"/>
        <w:adjustRightInd w:val="0"/>
        <w:snapToGrid w:val="0"/>
        <w:spacing w:after="0"/>
        <w:rPr>
          <w:sz w:val="24"/>
          <w:szCs w:val="24"/>
        </w:rPr>
      </w:pPr>
      <w:r>
        <w:rPr>
          <w:sz w:val="24"/>
          <w:szCs w:val="24"/>
        </w:rPr>
        <w:t>T</w:t>
      </w:r>
      <w:r w:rsidR="00EA2628" w:rsidRPr="00F060D1">
        <w:rPr>
          <w:sz w:val="24"/>
          <w:szCs w:val="24"/>
        </w:rPr>
        <w:t>o accomplish a specific task or address a specific issue</w:t>
      </w:r>
      <w:r>
        <w:rPr>
          <w:sz w:val="24"/>
          <w:szCs w:val="24"/>
        </w:rPr>
        <w:t>,</w:t>
      </w:r>
      <w:r w:rsidR="00EA2628" w:rsidRPr="00F060D1">
        <w:rPr>
          <w:sz w:val="24"/>
          <w:szCs w:val="24"/>
        </w:rPr>
        <w:t xml:space="preserve"> the executive board may recommend the formation of a committee that will cease to function once the task or issue has been addressed. The creation and dissolution of the committee must be recorded in the minutes of the Association.</w:t>
      </w:r>
    </w:p>
    <w:p w14:paraId="5C0BDBFB" w14:textId="77777777" w:rsidR="00EA2628" w:rsidRPr="00F060D1" w:rsidRDefault="00EA2628" w:rsidP="00FB7EB2">
      <w:pPr>
        <w:adjustRightInd w:val="0"/>
        <w:snapToGrid w:val="0"/>
        <w:spacing w:after="0"/>
        <w:contextualSpacing/>
        <w:rPr>
          <w:sz w:val="24"/>
          <w:szCs w:val="24"/>
        </w:rPr>
      </w:pPr>
    </w:p>
    <w:p w14:paraId="4E0322DF" w14:textId="187D5358"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VIII </w:t>
      </w:r>
      <w:r w:rsidR="00C42032" w:rsidRPr="00F060D1">
        <w:rPr>
          <w:b/>
          <w:bCs/>
          <w:sz w:val="24"/>
          <w:szCs w:val="24"/>
          <w:u w:val="single"/>
        </w:rPr>
        <w:t xml:space="preserve">— </w:t>
      </w:r>
      <w:r w:rsidRPr="00F060D1">
        <w:rPr>
          <w:b/>
          <w:bCs/>
          <w:sz w:val="24"/>
          <w:szCs w:val="24"/>
          <w:u w:val="single"/>
        </w:rPr>
        <w:t>Financial Affairs</w:t>
      </w:r>
    </w:p>
    <w:p w14:paraId="4A3821D7" w14:textId="77777777" w:rsidR="003F0408" w:rsidRDefault="00EA2628">
      <w:pPr>
        <w:pStyle w:val="ListParagraph"/>
        <w:numPr>
          <w:ilvl w:val="0"/>
          <w:numId w:val="33"/>
        </w:numPr>
        <w:adjustRightInd w:val="0"/>
        <w:snapToGrid w:val="0"/>
        <w:spacing w:after="0"/>
        <w:rPr>
          <w:sz w:val="24"/>
          <w:szCs w:val="24"/>
        </w:rPr>
      </w:pPr>
      <w:r w:rsidRPr="00F060D1">
        <w:rPr>
          <w:sz w:val="24"/>
          <w:szCs w:val="24"/>
        </w:rPr>
        <w:t>Fiscal Year</w:t>
      </w:r>
    </w:p>
    <w:p w14:paraId="3DC90725" w14:textId="05BBDE6C" w:rsidR="005829AA" w:rsidRPr="00F060D1" w:rsidRDefault="00EA2628" w:rsidP="00AC2786">
      <w:pPr>
        <w:pStyle w:val="ListParagraph"/>
        <w:adjustRightInd w:val="0"/>
        <w:snapToGrid w:val="0"/>
        <w:spacing w:after="0"/>
        <w:ind w:left="360"/>
        <w:rPr>
          <w:sz w:val="24"/>
          <w:szCs w:val="24"/>
        </w:rPr>
      </w:pPr>
      <w:r w:rsidRPr="003F0408">
        <w:rPr>
          <w:sz w:val="24"/>
          <w:szCs w:val="24"/>
        </w:rPr>
        <w:t>The fiscal year of the Association shall run from July 1</w:t>
      </w:r>
      <w:r w:rsidR="003F0408" w:rsidRPr="003F0408">
        <w:rPr>
          <w:sz w:val="24"/>
          <w:szCs w:val="24"/>
          <w:vertAlign w:val="superscript"/>
        </w:rPr>
        <w:t>st</w:t>
      </w:r>
      <w:r w:rsidR="003F0408">
        <w:rPr>
          <w:sz w:val="24"/>
          <w:szCs w:val="24"/>
        </w:rPr>
        <w:t xml:space="preserve"> </w:t>
      </w:r>
      <w:r w:rsidRPr="003F0408">
        <w:rPr>
          <w:sz w:val="24"/>
          <w:szCs w:val="24"/>
        </w:rPr>
        <w:t>through June 30</w:t>
      </w:r>
      <w:r w:rsidR="003F0408" w:rsidRPr="003F0408">
        <w:rPr>
          <w:sz w:val="24"/>
          <w:szCs w:val="24"/>
          <w:vertAlign w:val="superscript"/>
        </w:rPr>
        <w:t>th</w:t>
      </w:r>
      <w:r w:rsidRPr="003F0408">
        <w:rPr>
          <w:sz w:val="24"/>
          <w:szCs w:val="24"/>
        </w:rPr>
        <w:t>.</w:t>
      </w:r>
    </w:p>
    <w:p w14:paraId="3BD7AF50" w14:textId="77777777" w:rsidR="00C641D4" w:rsidRDefault="00EA2628">
      <w:pPr>
        <w:pStyle w:val="ListParagraph"/>
        <w:numPr>
          <w:ilvl w:val="0"/>
          <w:numId w:val="33"/>
        </w:numPr>
        <w:adjustRightInd w:val="0"/>
        <w:snapToGrid w:val="0"/>
        <w:spacing w:after="0"/>
        <w:rPr>
          <w:sz w:val="24"/>
          <w:szCs w:val="24"/>
        </w:rPr>
      </w:pPr>
      <w:r w:rsidRPr="00F060D1">
        <w:rPr>
          <w:sz w:val="24"/>
          <w:szCs w:val="24"/>
        </w:rPr>
        <w:t>Signatories</w:t>
      </w:r>
    </w:p>
    <w:p w14:paraId="4E738F8A" w14:textId="46C7B89C" w:rsidR="00EA2628" w:rsidRPr="00F060D1" w:rsidRDefault="00EA2628" w:rsidP="00AC2786">
      <w:pPr>
        <w:pStyle w:val="ListParagraph"/>
        <w:adjustRightInd w:val="0"/>
        <w:snapToGrid w:val="0"/>
        <w:spacing w:after="0"/>
        <w:ind w:left="360"/>
        <w:rPr>
          <w:sz w:val="24"/>
          <w:szCs w:val="24"/>
        </w:rPr>
      </w:pPr>
      <w:r w:rsidRPr="00C641D4">
        <w:rPr>
          <w:sz w:val="24"/>
          <w:szCs w:val="24"/>
        </w:rPr>
        <w:t xml:space="preserve">The </w:t>
      </w:r>
      <w:r w:rsidR="005829AA" w:rsidRPr="00C641D4">
        <w:rPr>
          <w:sz w:val="24"/>
          <w:szCs w:val="24"/>
        </w:rPr>
        <w:t>P</w:t>
      </w:r>
      <w:r w:rsidRPr="00C641D4">
        <w:rPr>
          <w:sz w:val="24"/>
          <w:szCs w:val="24"/>
        </w:rPr>
        <w:t xml:space="preserve">resident, </w:t>
      </w:r>
      <w:r w:rsidR="005829AA" w:rsidRPr="00C641D4">
        <w:rPr>
          <w:sz w:val="24"/>
          <w:szCs w:val="24"/>
        </w:rPr>
        <w:t>T</w:t>
      </w:r>
      <w:r w:rsidRPr="00C641D4">
        <w:rPr>
          <w:sz w:val="24"/>
          <w:szCs w:val="24"/>
        </w:rPr>
        <w:t>reasurer and</w:t>
      </w:r>
      <w:r w:rsidR="005829AA" w:rsidRPr="00C641D4">
        <w:rPr>
          <w:sz w:val="24"/>
          <w:szCs w:val="24"/>
        </w:rPr>
        <w:t xml:space="preserve"> </w:t>
      </w:r>
      <w:r w:rsidR="005829AA" w:rsidRPr="00C641D4">
        <w:rPr>
          <w:b/>
          <w:bCs/>
          <w:sz w:val="24"/>
          <w:szCs w:val="24"/>
          <w:u w:val="single"/>
        </w:rPr>
        <w:t>Recording Secretary</w:t>
      </w:r>
      <w:r w:rsidRPr="00C641D4">
        <w:rPr>
          <w:sz w:val="24"/>
          <w:szCs w:val="24"/>
        </w:rPr>
        <w:t xml:space="preserve"> shall be authorized to sign checks. All checks require at least 2 signatures. The</w:t>
      </w:r>
      <w:r w:rsidR="00C641D4">
        <w:rPr>
          <w:sz w:val="24"/>
          <w:szCs w:val="24"/>
        </w:rPr>
        <w:t xml:space="preserve"> two</w:t>
      </w:r>
      <w:r w:rsidRPr="00C641D4">
        <w:rPr>
          <w:sz w:val="24"/>
          <w:szCs w:val="24"/>
        </w:rPr>
        <w:t xml:space="preserve"> </w:t>
      </w:r>
      <w:r w:rsidR="00C641D4">
        <w:rPr>
          <w:sz w:val="24"/>
          <w:szCs w:val="24"/>
        </w:rPr>
        <w:t>(</w:t>
      </w:r>
      <w:r w:rsidRPr="00C641D4">
        <w:rPr>
          <w:sz w:val="24"/>
          <w:szCs w:val="24"/>
        </w:rPr>
        <w:t>2</w:t>
      </w:r>
      <w:r w:rsidR="00C641D4">
        <w:rPr>
          <w:sz w:val="24"/>
          <w:szCs w:val="24"/>
        </w:rPr>
        <w:t>)</w:t>
      </w:r>
      <w:r w:rsidRPr="00C641D4">
        <w:rPr>
          <w:sz w:val="24"/>
          <w:szCs w:val="24"/>
        </w:rPr>
        <w:t xml:space="preserve"> signatories of a check may not be related by blood or marriage (i.e.</w:t>
      </w:r>
      <w:r w:rsidR="0092453A">
        <w:rPr>
          <w:sz w:val="24"/>
          <w:szCs w:val="24"/>
        </w:rPr>
        <w:t>,</w:t>
      </w:r>
      <w:r w:rsidRPr="00C641D4">
        <w:rPr>
          <w:sz w:val="24"/>
          <w:szCs w:val="24"/>
        </w:rPr>
        <w:t xml:space="preserve"> spouses, siblings, in-laws, </w:t>
      </w:r>
      <w:proofErr w:type="gramStart"/>
      <w:r w:rsidRPr="00C641D4">
        <w:rPr>
          <w:sz w:val="24"/>
          <w:szCs w:val="24"/>
        </w:rPr>
        <w:t>relatives</w:t>
      </w:r>
      <w:proofErr w:type="gramEnd"/>
      <w:r w:rsidRPr="00C641D4">
        <w:rPr>
          <w:sz w:val="24"/>
          <w:szCs w:val="24"/>
        </w:rPr>
        <w:t xml:space="preserve"> or members of the same household). An Association member may not sign a check if she/he has any direct or indirect interest in the expenditure.</w:t>
      </w:r>
    </w:p>
    <w:p w14:paraId="42567A4C" w14:textId="04DF6680" w:rsidR="00EA2628" w:rsidRPr="00F060D1" w:rsidRDefault="00EA2628">
      <w:pPr>
        <w:pStyle w:val="ListParagraph"/>
        <w:numPr>
          <w:ilvl w:val="0"/>
          <w:numId w:val="33"/>
        </w:numPr>
        <w:adjustRightInd w:val="0"/>
        <w:snapToGrid w:val="0"/>
        <w:spacing w:after="0"/>
        <w:rPr>
          <w:sz w:val="24"/>
          <w:szCs w:val="24"/>
        </w:rPr>
      </w:pPr>
      <w:r w:rsidRPr="00F060D1">
        <w:rPr>
          <w:sz w:val="24"/>
          <w:szCs w:val="24"/>
        </w:rPr>
        <w:t>Budget</w:t>
      </w:r>
    </w:p>
    <w:p w14:paraId="00D2365E" w14:textId="5A1335E6" w:rsidR="00EA2628" w:rsidRPr="00F060D1" w:rsidRDefault="00EA2628">
      <w:pPr>
        <w:pStyle w:val="ListParagraph"/>
        <w:numPr>
          <w:ilvl w:val="0"/>
          <w:numId w:val="34"/>
        </w:numPr>
        <w:adjustRightInd w:val="0"/>
        <w:snapToGrid w:val="0"/>
        <w:spacing w:after="0"/>
        <w:rPr>
          <w:sz w:val="24"/>
          <w:szCs w:val="24"/>
        </w:rPr>
      </w:pPr>
      <w:r w:rsidRPr="00F060D1">
        <w:rPr>
          <w:sz w:val="24"/>
          <w:szCs w:val="24"/>
        </w:rPr>
        <w:t>Budget Process</w:t>
      </w:r>
      <w:r w:rsidR="00DA3CFE" w:rsidRPr="00F060D1">
        <w:rPr>
          <w:sz w:val="24"/>
          <w:szCs w:val="24"/>
        </w:rPr>
        <w:t xml:space="preserve">: </w:t>
      </w:r>
      <w:r w:rsidRPr="00F060D1">
        <w:rPr>
          <w:sz w:val="24"/>
          <w:szCs w:val="24"/>
        </w:rPr>
        <w:t>The executive board shall be responsible for the development and/or review of the budget process, which includes:</w:t>
      </w:r>
    </w:p>
    <w:p w14:paraId="1B7C58A4" w14:textId="543409E2" w:rsidR="00EA2628" w:rsidRPr="00F060D1" w:rsidRDefault="00EA2628">
      <w:pPr>
        <w:pStyle w:val="ListParagraph"/>
        <w:numPr>
          <w:ilvl w:val="0"/>
          <w:numId w:val="35"/>
        </w:numPr>
        <w:adjustRightInd w:val="0"/>
        <w:snapToGrid w:val="0"/>
        <w:spacing w:after="0"/>
        <w:rPr>
          <w:sz w:val="24"/>
          <w:szCs w:val="24"/>
        </w:rPr>
      </w:pPr>
      <w:r w:rsidRPr="00F060D1">
        <w:rPr>
          <w:sz w:val="24"/>
          <w:szCs w:val="24"/>
        </w:rPr>
        <w:t xml:space="preserve">The outgoing executive board must review the current budget, annual financial status, accounting, </w:t>
      </w:r>
      <w:proofErr w:type="gramStart"/>
      <w:r w:rsidRPr="00F060D1">
        <w:rPr>
          <w:sz w:val="24"/>
          <w:szCs w:val="24"/>
        </w:rPr>
        <w:t>expenditures</w:t>
      </w:r>
      <w:proofErr w:type="gramEnd"/>
      <w:r w:rsidRPr="00F060D1">
        <w:rPr>
          <w:sz w:val="24"/>
          <w:szCs w:val="24"/>
        </w:rPr>
        <w:t xml:space="preserve"> and outstanding bills, and prepare a proposed budget for the next school year.</w:t>
      </w:r>
    </w:p>
    <w:p w14:paraId="0C6150AB" w14:textId="4BD4D433" w:rsidR="00EA2628" w:rsidRPr="00F060D1" w:rsidRDefault="00EA2628">
      <w:pPr>
        <w:pStyle w:val="ListParagraph"/>
        <w:numPr>
          <w:ilvl w:val="0"/>
          <w:numId w:val="35"/>
        </w:numPr>
        <w:adjustRightInd w:val="0"/>
        <w:snapToGrid w:val="0"/>
        <w:spacing w:after="0"/>
        <w:rPr>
          <w:sz w:val="24"/>
          <w:szCs w:val="24"/>
        </w:rPr>
      </w:pPr>
      <w:r w:rsidRPr="00F060D1">
        <w:rPr>
          <w:sz w:val="24"/>
          <w:szCs w:val="24"/>
        </w:rPr>
        <w:lastRenderedPageBreak/>
        <w:t>The proposed budget must be presented to and approved by the membership no later than the June meeting.</w:t>
      </w:r>
    </w:p>
    <w:p w14:paraId="0C605ADF" w14:textId="4D28671A" w:rsidR="00EA2628" w:rsidRPr="00F060D1" w:rsidRDefault="00EA2628">
      <w:pPr>
        <w:pStyle w:val="ListParagraph"/>
        <w:numPr>
          <w:ilvl w:val="0"/>
          <w:numId w:val="35"/>
        </w:numPr>
        <w:adjustRightInd w:val="0"/>
        <w:snapToGrid w:val="0"/>
        <w:spacing w:after="0"/>
        <w:rPr>
          <w:sz w:val="24"/>
          <w:szCs w:val="24"/>
        </w:rPr>
      </w:pPr>
      <w:r w:rsidRPr="00F060D1">
        <w:rPr>
          <w:sz w:val="24"/>
          <w:szCs w:val="24"/>
        </w:rPr>
        <w:t>The incoming executive board must review the proposed budget for presentation and discussion during the September meeting. Budget amendments may be proposed at this time.</w:t>
      </w:r>
    </w:p>
    <w:p w14:paraId="16879B0F" w14:textId="38AA4774" w:rsidR="00EA2628" w:rsidRPr="00F060D1" w:rsidRDefault="00EA2628">
      <w:pPr>
        <w:pStyle w:val="ListParagraph"/>
        <w:numPr>
          <w:ilvl w:val="0"/>
          <w:numId w:val="35"/>
        </w:numPr>
        <w:adjustRightInd w:val="0"/>
        <w:snapToGrid w:val="0"/>
        <w:spacing w:after="0"/>
        <w:rPr>
          <w:sz w:val="24"/>
          <w:szCs w:val="24"/>
        </w:rPr>
      </w:pPr>
      <w:r w:rsidRPr="00F060D1">
        <w:rPr>
          <w:sz w:val="24"/>
          <w:szCs w:val="24"/>
        </w:rPr>
        <w:t xml:space="preserve"> The executive board must present the budget process for membership approval no later than the October meeting.</w:t>
      </w:r>
    </w:p>
    <w:p w14:paraId="6B5447FE" w14:textId="7C37DB32" w:rsidR="00EA2628" w:rsidRPr="00F060D1" w:rsidRDefault="00EA2628">
      <w:pPr>
        <w:pStyle w:val="ListParagraph"/>
        <w:numPr>
          <w:ilvl w:val="0"/>
          <w:numId w:val="35"/>
        </w:numPr>
        <w:adjustRightInd w:val="0"/>
        <w:snapToGrid w:val="0"/>
        <w:spacing w:after="0"/>
        <w:rPr>
          <w:sz w:val="24"/>
          <w:szCs w:val="24"/>
        </w:rPr>
      </w:pPr>
      <w:r w:rsidRPr="00F060D1">
        <w:rPr>
          <w:sz w:val="24"/>
          <w:szCs w:val="24"/>
        </w:rPr>
        <w:t>The counting and handling of any cash, checks or money orders received by the Association must be completed by at least 2 members of the Association. These Association members cannot be related by blood or marriage. Funds must be counted in the school on the same day of receipt. The Association’s financial records must display the total amount of funds and the signatures of the Association members who participated in counting the funds.</w:t>
      </w:r>
    </w:p>
    <w:p w14:paraId="1B5AC84C" w14:textId="015AE5F5" w:rsidR="00EA2628" w:rsidRPr="00F060D1" w:rsidRDefault="00EA2628">
      <w:pPr>
        <w:pStyle w:val="ListParagraph"/>
        <w:numPr>
          <w:ilvl w:val="0"/>
          <w:numId w:val="35"/>
        </w:numPr>
        <w:adjustRightInd w:val="0"/>
        <w:snapToGrid w:val="0"/>
        <w:spacing w:after="0"/>
        <w:rPr>
          <w:sz w:val="24"/>
          <w:szCs w:val="24"/>
        </w:rPr>
      </w:pPr>
      <w:r w:rsidRPr="00F060D1">
        <w:rPr>
          <w:sz w:val="24"/>
          <w:szCs w:val="24"/>
        </w:rPr>
        <w:t xml:space="preserve">The </w:t>
      </w:r>
      <w:proofErr w:type="gramStart"/>
      <w:r w:rsidR="00007B9C">
        <w:rPr>
          <w:sz w:val="24"/>
          <w:szCs w:val="24"/>
        </w:rPr>
        <w:t>Principal</w:t>
      </w:r>
      <w:r w:rsidRPr="00F060D1">
        <w:rPr>
          <w:sz w:val="24"/>
          <w:szCs w:val="24"/>
        </w:rPr>
        <w:t>’s</w:t>
      </w:r>
      <w:proofErr w:type="gramEnd"/>
      <w:r w:rsidRPr="00F060D1">
        <w:rPr>
          <w:sz w:val="24"/>
          <w:szCs w:val="24"/>
        </w:rPr>
        <w:t xml:space="preserve"> written consent is required when a fundraising activity is held during school hours or on school property.</w:t>
      </w:r>
    </w:p>
    <w:p w14:paraId="04C2CA2E" w14:textId="4D7226CC" w:rsidR="00EA2628" w:rsidRPr="00F060D1" w:rsidRDefault="00EA2628">
      <w:pPr>
        <w:pStyle w:val="ListParagraph"/>
        <w:numPr>
          <w:ilvl w:val="0"/>
          <w:numId w:val="35"/>
        </w:numPr>
        <w:adjustRightInd w:val="0"/>
        <w:snapToGrid w:val="0"/>
        <w:spacing w:after="0"/>
        <w:rPr>
          <w:sz w:val="24"/>
          <w:szCs w:val="24"/>
        </w:rPr>
      </w:pPr>
      <w:r w:rsidRPr="00F060D1">
        <w:rPr>
          <w:sz w:val="24"/>
          <w:szCs w:val="24"/>
        </w:rPr>
        <w:t xml:space="preserve">All funds should be deposited into the bank account by an authorized executive board members within 1 business day of receipt, but in any event, no longer than 3 business days. If the deposit will not be made within 1 business day, the executive board must ensure that all funds are secured in a locked location on school premises. The executive board must obtain written acknowledgement from the </w:t>
      </w:r>
      <w:proofErr w:type="gramStart"/>
      <w:r w:rsidR="00007B9C">
        <w:rPr>
          <w:sz w:val="24"/>
          <w:szCs w:val="24"/>
        </w:rPr>
        <w:t>Principal</w:t>
      </w:r>
      <w:proofErr w:type="gramEnd"/>
      <w:r w:rsidRPr="00F060D1">
        <w:rPr>
          <w:sz w:val="24"/>
          <w:szCs w:val="24"/>
        </w:rPr>
        <w:t xml:space="preserve"> when Association funds are secured in the school. Under no circumstances may fundraiser proceeds be stored in a member’s place of work or residence. Association funds must be taken to the bank for deposit by at least</w:t>
      </w:r>
      <w:r w:rsidR="00C641D4">
        <w:rPr>
          <w:sz w:val="24"/>
          <w:szCs w:val="24"/>
        </w:rPr>
        <w:t xml:space="preserve"> two</w:t>
      </w:r>
      <w:r w:rsidRPr="00F060D1">
        <w:rPr>
          <w:sz w:val="24"/>
          <w:szCs w:val="24"/>
        </w:rPr>
        <w:t xml:space="preserve"> </w:t>
      </w:r>
      <w:r w:rsidR="00C641D4">
        <w:rPr>
          <w:sz w:val="24"/>
          <w:szCs w:val="24"/>
        </w:rPr>
        <w:t>(</w:t>
      </w:r>
      <w:r w:rsidRPr="00F060D1">
        <w:rPr>
          <w:sz w:val="24"/>
          <w:szCs w:val="24"/>
        </w:rPr>
        <w:t>2</w:t>
      </w:r>
      <w:r w:rsidR="00C641D4">
        <w:rPr>
          <w:sz w:val="24"/>
          <w:szCs w:val="24"/>
        </w:rPr>
        <w:t>)</w:t>
      </w:r>
      <w:r w:rsidRPr="00F060D1">
        <w:rPr>
          <w:sz w:val="24"/>
          <w:szCs w:val="24"/>
        </w:rPr>
        <w:t xml:space="preserve"> authorized members.</w:t>
      </w:r>
    </w:p>
    <w:p w14:paraId="19EF0AF8" w14:textId="1471857C" w:rsidR="00EA2628" w:rsidRPr="00F060D1" w:rsidRDefault="00EA2628">
      <w:pPr>
        <w:pStyle w:val="ListParagraph"/>
        <w:numPr>
          <w:ilvl w:val="0"/>
          <w:numId w:val="35"/>
        </w:numPr>
        <w:adjustRightInd w:val="0"/>
        <w:snapToGrid w:val="0"/>
        <w:spacing w:after="0"/>
        <w:rPr>
          <w:sz w:val="24"/>
          <w:szCs w:val="24"/>
        </w:rPr>
      </w:pPr>
      <w:r w:rsidRPr="00F060D1">
        <w:rPr>
          <w:sz w:val="24"/>
          <w:szCs w:val="24"/>
        </w:rPr>
        <w:t>Documentation related to every transaction must be maintained at the school (e.g., cancelled checks, deposit receipts, purchase orders, Association minutes related to the financial transactions, etc.)</w:t>
      </w:r>
    </w:p>
    <w:p w14:paraId="4E5A9804" w14:textId="77777777" w:rsidR="00C641D4" w:rsidRDefault="00EA2628">
      <w:pPr>
        <w:pStyle w:val="ListParagraph"/>
        <w:numPr>
          <w:ilvl w:val="0"/>
          <w:numId w:val="34"/>
        </w:numPr>
        <w:adjustRightInd w:val="0"/>
        <w:snapToGrid w:val="0"/>
        <w:spacing w:after="0"/>
        <w:rPr>
          <w:sz w:val="24"/>
          <w:szCs w:val="24"/>
        </w:rPr>
      </w:pPr>
      <w:r w:rsidRPr="00F060D1">
        <w:rPr>
          <w:sz w:val="24"/>
          <w:szCs w:val="24"/>
        </w:rPr>
        <w:t>Banking</w:t>
      </w:r>
    </w:p>
    <w:p w14:paraId="2C43FFA4" w14:textId="1DC8CEC5" w:rsidR="00C641D4" w:rsidRDefault="00EA2628">
      <w:pPr>
        <w:pStyle w:val="ListParagraph"/>
        <w:numPr>
          <w:ilvl w:val="0"/>
          <w:numId w:val="49"/>
        </w:numPr>
        <w:adjustRightInd w:val="0"/>
        <w:snapToGrid w:val="0"/>
        <w:spacing w:after="0"/>
        <w:rPr>
          <w:sz w:val="24"/>
          <w:szCs w:val="24"/>
        </w:rPr>
        <w:pPrChange w:id="37" w:author="Re-An Pasia" w:date="2023-07-05T20:43:00Z">
          <w:pPr>
            <w:pStyle w:val="ListParagraph"/>
            <w:adjustRightInd w:val="0"/>
            <w:snapToGrid w:val="0"/>
            <w:spacing w:after="0"/>
          </w:pPr>
        </w:pPrChange>
      </w:pPr>
      <w:r w:rsidRPr="00C641D4">
        <w:rPr>
          <w:sz w:val="24"/>
          <w:szCs w:val="24"/>
        </w:rPr>
        <w:t>Contact your bank for instructions on how to open a checking account that includes online access for PA/PTA’s &amp; President’s Councils.</w:t>
      </w:r>
    </w:p>
    <w:p w14:paraId="53DDC706" w14:textId="77777777" w:rsidR="00C641D4" w:rsidRDefault="00EA2628">
      <w:pPr>
        <w:pStyle w:val="ListParagraph"/>
        <w:numPr>
          <w:ilvl w:val="0"/>
          <w:numId w:val="49"/>
        </w:numPr>
        <w:adjustRightInd w:val="0"/>
        <w:snapToGrid w:val="0"/>
        <w:spacing w:after="0"/>
        <w:rPr>
          <w:sz w:val="24"/>
          <w:szCs w:val="24"/>
        </w:rPr>
        <w:pPrChange w:id="38" w:author="Re-An Pasia" w:date="2023-07-05T20:44:00Z">
          <w:pPr>
            <w:pStyle w:val="ListParagraph"/>
            <w:adjustRightInd w:val="0"/>
            <w:snapToGrid w:val="0"/>
            <w:spacing w:after="0"/>
          </w:pPr>
        </w:pPrChange>
      </w:pPr>
      <w:r w:rsidRPr="00C641D4">
        <w:rPr>
          <w:sz w:val="24"/>
          <w:szCs w:val="24"/>
        </w:rPr>
        <w:t>To setup online banking, you must use your DOE issued email to open and link bank account. (Do not link your personal bank account to the PA/PTA or President’s Council bank account) If you need access to the DOE issued email, please contact your Parent Coordinator, School Administrator or Family Leadership Coordinator.</w:t>
      </w:r>
    </w:p>
    <w:p w14:paraId="59A27FB0" w14:textId="77777777" w:rsidR="00C641D4" w:rsidRDefault="00EA2628">
      <w:pPr>
        <w:pStyle w:val="ListParagraph"/>
        <w:numPr>
          <w:ilvl w:val="0"/>
          <w:numId w:val="49"/>
        </w:numPr>
        <w:adjustRightInd w:val="0"/>
        <w:snapToGrid w:val="0"/>
        <w:spacing w:after="0"/>
        <w:rPr>
          <w:sz w:val="24"/>
          <w:szCs w:val="24"/>
        </w:rPr>
        <w:pPrChange w:id="39" w:author="Re-An Pasia" w:date="2023-07-05T20:44:00Z">
          <w:pPr>
            <w:pStyle w:val="ListParagraph"/>
            <w:adjustRightInd w:val="0"/>
            <w:snapToGrid w:val="0"/>
            <w:spacing w:after="0"/>
          </w:pPr>
        </w:pPrChange>
      </w:pPr>
      <w:r w:rsidRPr="00C641D4">
        <w:rPr>
          <w:sz w:val="24"/>
          <w:szCs w:val="24"/>
        </w:rPr>
        <w:t>PA/PTAs that have established online access to checking accounts are able to make payments through their bank’s online bill payment system.</w:t>
      </w:r>
    </w:p>
    <w:p w14:paraId="1A0374C9" w14:textId="77777777" w:rsidR="00C641D4" w:rsidRDefault="00EA2628">
      <w:pPr>
        <w:pStyle w:val="ListParagraph"/>
        <w:numPr>
          <w:ilvl w:val="0"/>
          <w:numId w:val="49"/>
        </w:numPr>
        <w:adjustRightInd w:val="0"/>
        <w:snapToGrid w:val="0"/>
        <w:spacing w:after="0"/>
        <w:rPr>
          <w:sz w:val="24"/>
          <w:szCs w:val="24"/>
        </w:rPr>
        <w:pPrChange w:id="40" w:author="Re-An Pasia" w:date="2023-07-05T20:44:00Z">
          <w:pPr>
            <w:pStyle w:val="ListParagraph"/>
            <w:adjustRightInd w:val="0"/>
            <w:snapToGrid w:val="0"/>
            <w:spacing w:after="0"/>
          </w:pPr>
        </w:pPrChange>
      </w:pPr>
      <w:r w:rsidRPr="00C641D4">
        <w:rPr>
          <w:sz w:val="24"/>
          <w:szCs w:val="24"/>
        </w:rPr>
        <w:t>All transactions must receive prior authorization to make a payment through their bank’s online bill payment system from the general membership. This authorization is separate from and in addition to the approval of the expenditure.</w:t>
      </w:r>
    </w:p>
    <w:p w14:paraId="6A80676F" w14:textId="2CF118B0" w:rsidR="00EA2628" w:rsidRPr="00C641D4" w:rsidRDefault="00EA2628">
      <w:pPr>
        <w:pStyle w:val="ListParagraph"/>
        <w:numPr>
          <w:ilvl w:val="0"/>
          <w:numId w:val="49"/>
        </w:numPr>
        <w:adjustRightInd w:val="0"/>
        <w:snapToGrid w:val="0"/>
        <w:spacing w:after="0"/>
        <w:rPr>
          <w:sz w:val="24"/>
          <w:szCs w:val="24"/>
        </w:rPr>
        <w:pPrChange w:id="41" w:author="Re-An Pasia" w:date="2023-07-05T20:44:00Z">
          <w:pPr>
            <w:pStyle w:val="ListParagraph"/>
            <w:adjustRightInd w:val="0"/>
            <w:snapToGrid w:val="0"/>
            <w:spacing w:after="0"/>
          </w:pPr>
        </w:pPrChange>
      </w:pPr>
      <w:r w:rsidRPr="00C641D4">
        <w:rPr>
          <w:sz w:val="24"/>
          <w:szCs w:val="24"/>
        </w:rPr>
        <w:t xml:space="preserve">A Disbursement Form must be completed for all transactions; the form must be signed by 2 account signatories and filed with the PT/PTA’s or Presidents’ Council’s </w:t>
      </w:r>
      <w:r w:rsidRPr="00C641D4">
        <w:rPr>
          <w:sz w:val="24"/>
          <w:szCs w:val="24"/>
        </w:rPr>
        <w:lastRenderedPageBreak/>
        <w:t xml:space="preserve">financial records. A </w:t>
      </w:r>
      <w:r w:rsidR="00C641D4" w:rsidRPr="00C641D4">
        <w:rPr>
          <w:sz w:val="24"/>
          <w:szCs w:val="24"/>
        </w:rPr>
        <w:t xml:space="preserve">Disbursement Form </w:t>
      </w:r>
      <w:r w:rsidRPr="00C641D4">
        <w:rPr>
          <w:sz w:val="24"/>
          <w:szCs w:val="24"/>
        </w:rPr>
        <w:t xml:space="preserve">should include but not limited </w:t>
      </w:r>
      <w:proofErr w:type="gramStart"/>
      <w:r w:rsidRPr="00C641D4">
        <w:rPr>
          <w:sz w:val="24"/>
          <w:szCs w:val="24"/>
        </w:rPr>
        <w:t>to</w:t>
      </w:r>
      <w:r w:rsidR="00C641D4">
        <w:rPr>
          <w:sz w:val="24"/>
          <w:szCs w:val="24"/>
        </w:rPr>
        <w:t>:</w:t>
      </w:r>
      <w:proofErr w:type="gramEnd"/>
      <w:r w:rsidRPr="00C641D4">
        <w:rPr>
          <w:sz w:val="24"/>
          <w:szCs w:val="24"/>
        </w:rPr>
        <w:t xml:space="preserve"> date, payment method, amount, PIN/signature, amount paid, paid by whom, membership approval date, receipt attachment/invoice and description of purchase/expenditure.</w:t>
      </w:r>
    </w:p>
    <w:p w14:paraId="78A0F0ED" w14:textId="77777777" w:rsidR="008540E2" w:rsidRDefault="00EA2628">
      <w:pPr>
        <w:pStyle w:val="ListParagraph"/>
        <w:numPr>
          <w:ilvl w:val="0"/>
          <w:numId w:val="34"/>
        </w:numPr>
        <w:adjustRightInd w:val="0"/>
        <w:snapToGrid w:val="0"/>
        <w:spacing w:after="0"/>
        <w:rPr>
          <w:sz w:val="24"/>
          <w:szCs w:val="24"/>
        </w:rPr>
      </w:pPr>
      <w:r w:rsidRPr="00F060D1">
        <w:rPr>
          <w:sz w:val="24"/>
          <w:szCs w:val="24"/>
        </w:rPr>
        <w:t>ATM/Bank Cards</w:t>
      </w:r>
    </w:p>
    <w:p w14:paraId="5FEF35AB" w14:textId="77777777" w:rsidR="00540133" w:rsidRDefault="00EA2628" w:rsidP="00540133">
      <w:pPr>
        <w:pStyle w:val="ListParagraph"/>
        <w:numPr>
          <w:ilvl w:val="0"/>
          <w:numId w:val="50"/>
        </w:numPr>
        <w:adjustRightInd w:val="0"/>
        <w:snapToGrid w:val="0"/>
        <w:spacing w:after="0"/>
        <w:rPr>
          <w:ins w:id="42" w:author="Re-An Pasia" w:date="2023-07-05T20:46:00Z"/>
          <w:sz w:val="24"/>
          <w:szCs w:val="24"/>
        </w:rPr>
      </w:pPr>
      <w:r w:rsidRPr="008540E2">
        <w:rPr>
          <w:sz w:val="24"/>
          <w:szCs w:val="24"/>
        </w:rPr>
        <w:t>PA/PTA’s and President’s Councils may possess and use ATM/Bank Cards issued by the banking institution connected to the primary checking account of the association.</w:t>
      </w:r>
      <w:r w:rsidR="008540E2" w:rsidRPr="008540E2">
        <w:rPr>
          <w:sz w:val="24"/>
          <w:szCs w:val="24"/>
        </w:rPr>
        <w:t xml:space="preserve"> </w:t>
      </w:r>
      <w:r w:rsidRPr="008540E2">
        <w:rPr>
          <w:sz w:val="24"/>
          <w:szCs w:val="24"/>
        </w:rPr>
        <w:t>ATM/Bank Cards must be linked to PA/PTA accounts only, linking the debit card to a personal account is prohibited. (Linking a personal bank account to a PA/PTA or</w:t>
      </w:r>
      <w:r w:rsidR="00E25F6E" w:rsidRPr="008540E2">
        <w:rPr>
          <w:sz w:val="24"/>
          <w:szCs w:val="24"/>
        </w:rPr>
        <w:t xml:space="preserve"> </w:t>
      </w:r>
      <w:r w:rsidRPr="008540E2">
        <w:rPr>
          <w:sz w:val="24"/>
          <w:szCs w:val="24"/>
        </w:rPr>
        <w:t>President’s council bank account is prohibited.)</w:t>
      </w:r>
    </w:p>
    <w:p w14:paraId="27FA3C49" w14:textId="2115E497" w:rsidR="00EA2628" w:rsidRPr="008540E2" w:rsidRDefault="008540E2">
      <w:pPr>
        <w:pStyle w:val="ListParagraph"/>
        <w:numPr>
          <w:ilvl w:val="0"/>
          <w:numId w:val="50"/>
        </w:numPr>
        <w:adjustRightInd w:val="0"/>
        <w:snapToGrid w:val="0"/>
        <w:spacing w:after="0"/>
        <w:rPr>
          <w:sz w:val="24"/>
          <w:szCs w:val="24"/>
        </w:rPr>
        <w:pPrChange w:id="43" w:author="Re-An Pasia" w:date="2023-07-05T20:44:00Z">
          <w:pPr>
            <w:pStyle w:val="ListParagraph"/>
            <w:adjustRightInd w:val="0"/>
            <w:snapToGrid w:val="0"/>
            <w:spacing w:after="0"/>
          </w:pPr>
        </w:pPrChange>
      </w:pPr>
      <w:del w:id="44" w:author="Re-An Pasia" w:date="2023-07-05T20:46:00Z">
        <w:r w:rsidRPr="008540E2" w:rsidDel="00540133">
          <w:rPr>
            <w:sz w:val="24"/>
            <w:szCs w:val="24"/>
          </w:rPr>
          <w:delText xml:space="preserve"> </w:delText>
        </w:r>
      </w:del>
      <w:r w:rsidR="00EA2628" w:rsidRPr="008540E2">
        <w:rPr>
          <w:sz w:val="24"/>
          <w:szCs w:val="24"/>
        </w:rPr>
        <w:t>ATM/Bank Cards can be used for the following approved transactions:</w:t>
      </w:r>
    </w:p>
    <w:p w14:paraId="45E77E62" w14:textId="38AE716B" w:rsidR="00EA2628" w:rsidRPr="00F060D1" w:rsidRDefault="00EA2628">
      <w:pPr>
        <w:pStyle w:val="ListParagraph"/>
        <w:numPr>
          <w:ilvl w:val="0"/>
          <w:numId w:val="51"/>
        </w:numPr>
        <w:adjustRightInd w:val="0"/>
        <w:snapToGrid w:val="0"/>
        <w:spacing w:after="0"/>
        <w:rPr>
          <w:sz w:val="24"/>
          <w:szCs w:val="24"/>
        </w:rPr>
        <w:pPrChange w:id="45" w:author="Re-An Pasia" w:date="2023-07-05T20:45:00Z">
          <w:pPr>
            <w:pStyle w:val="ListParagraph"/>
            <w:numPr>
              <w:numId w:val="47"/>
            </w:numPr>
            <w:adjustRightInd w:val="0"/>
            <w:snapToGrid w:val="0"/>
            <w:spacing w:after="0"/>
            <w:ind w:left="1080" w:hanging="360"/>
          </w:pPr>
        </w:pPrChange>
      </w:pPr>
      <w:r w:rsidRPr="00F060D1">
        <w:rPr>
          <w:sz w:val="24"/>
          <w:szCs w:val="24"/>
        </w:rPr>
        <w:t>Transactions for online vendors</w:t>
      </w:r>
    </w:p>
    <w:p w14:paraId="554B2A18" w14:textId="5861C25D" w:rsidR="00EA2628" w:rsidRPr="00F060D1" w:rsidRDefault="00EA2628">
      <w:pPr>
        <w:pStyle w:val="ListParagraph"/>
        <w:numPr>
          <w:ilvl w:val="0"/>
          <w:numId w:val="51"/>
        </w:numPr>
        <w:adjustRightInd w:val="0"/>
        <w:snapToGrid w:val="0"/>
        <w:spacing w:after="0"/>
        <w:rPr>
          <w:sz w:val="24"/>
          <w:szCs w:val="24"/>
        </w:rPr>
        <w:pPrChange w:id="46" w:author="Re-An Pasia" w:date="2023-07-05T20:46:00Z">
          <w:pPr>
            <w:pStyle w:val="ListParagraph"/>
            <w:numPr>
              <w:numId w:val="47"/>
            </w:numPr>
            <w:adjustRightInd w:val="0"/>
            <w:snapToGrid w:val="0"/>
            <w:spacing w:after="0"/>
            <w:ind w:left="1080" w:hanging="360"/>
          </w:pPr>
        </w:pPrChange>
      </w:pPr>
      <w:r w:rsidRPr="00F060D1">
        <w:rPr>
          <w:sz w:val="24"/>
          <w:szCs w:val="24"/>
        </w:rPr>
        <w:t xml:space="preserve">Vendors who do not accept a physical </w:t>
      </w:r>
      <w:proofErr w:type="gramStart"/>
      <w:r w:rsidRPr="00F060D1">
        <w:rPr>
          <w:sz w:val="24"/>
          <w:szCs w:val="24"/>
        </w:rPr>
        <w:t>check</w:t>
      </w:r>
      <w:proofErr w:type="gramEnd"/>
    </w:p>
    <w:p w14:paraId="3F9ACA83" w14:textId="77777777" w:rsidR="00EA2628" w:rsidRPr="00F060D1" w:rsidRDefault="00EA2628">
      <w:pPr>
        <w:pStyle w:val="ListParagraph"/>
        <w:numPr>
          <w:ilvl w:val="0"/>
          <w:numId w:val="50"/>
        </w:numPr>
        <w:adjustRightInd w:val="0"/>
        <w:snapToGrid w:val="0"/>
        <w:spacing w:after="0"/>
        <w:rPr>
          <w:sz w:val="24"/>
          <w:szCs w:val="24"/>
        </w:rPr>
        <w:pPrChange w:id="47" w:author="Re-An Pasia" w:date="2023-07-05T20:46:00Z">
          <w:pPr>
            <w:pStyle w:val="ListParagraph"/>
            <w:adjustRightInd w:val="0"/>
            <w:snapToGrid w:val="0"/>
            <w:spacing w:after="0"/>
          </w:pPr>
        </w:pPrChange>
      </w:pPr>
      <w:r w:rsidRPr="00F060D1">
        <w:rPr>
          <w:sz w:val="24"/>
          <w:szCs w:val="24"/>
        </w:rPr>
        <w:t>ATM/Bank Cards prohibited use:</w:t>
      </w:r>
    </w:p>
    <w:p w14:paraId="3057DDBB" w14:textId="230C2A23" w:rsidR="00EA2628" w:rsidRPr="00F060D1" w:rsidRDefault="00EA2628">
      <w:pPr>
        <w:pStyle w:val="ListParagraph"/>
        <w:numPr>
          <w:ilvl w:val="0"/>
          <w:numId w:val="52"/>
        </w:numPr>
        <w:adjustRightInd w:val="0"/>
        <w:snapToGrid w:val="0"/>
        <w:spacing w:after="0"/>
        <w:rPr>
          <w:sz w:val="24"/>
          <w:szCs w:val="24"/>
        </w:rPr>
        <w:pPrChange w:id="48" w:author="Re-An Pasia" w:date="2023-07-05T20:46:00Z">
          <w:pPr>
            <w:pStyle w:val="ListParagraph"/>
            <w:numPr>
              <w:numId w:val="36"/>
            </w:numPr>
            <w:adjustRightInd w:val="0"/>
            <w:snapToGrid w:val="0"/>
            <w:spacing w:after="0"/>
            <w:ind w:left="1080" w:hanging="360"/>
          </w:pPr>
        </w:pPrChange>
      </w:pPr>
      <w:r w:rsidRPr="00F060D1">
        <w:rPr>
          <w:sz w:val="24"/>
          <w:szCs w:val="24"/>
        </w:rPr>
        <w:t>Third party applications such as, personal mobile phone wallets or any other personal electronic device.</w:t>
      </w:r>
    </w:p>
    <w:p w14:paraId="35E2161E" w14:textId="3A9C1E3D" w:rsidR="00EA2628" w:rsidRPr="00F060D1" w:rsidRDefault="00EA2628">
      <w:pPr>
        <w:pStyle w:val="ListParagraph"/>
        <w:numPr>
          <w:ilvl w:val="0"/>
          <w:numId w:val="52"/>
        </w:numPr>
        <w:adjustRightInd w:val="0"/>
        <w:snapToGrid w:val="0"/>
        <w:spacing w:after="0"/>
        <w:rPr>
          <w:sz w:val="24"/>
          <w:szCs w:val="24"/>
        </w:rPr>
        <w:pPrChange w:id="49" w:author="Re-An Pasia" w:date="2023-07-05T20:46:00Z">
          <w:pPr>
            <w:pStyle w:val="ListParagraph"/>
            <w:numPr>
              <w:numId w:val="36"/>
            </w:numPr>
            <w:adjustRightInd w:val="0"/>
            <w:snapToGrid w:val="0"/>
            <w:spacing w:after="0"/>
            <w:ind w:left="1080" w:hanging="360"/>
          </w:pPr>
        </w:pPrChange>
      </w:pPr>
      <w:r w:rsidRPr="00F060D1">
        <w:rPr>
          <w:sz w:val="24"/>
          <w:szCs w:val="24"/>
        </w:rPr>
        <w:t>Linkage to your personal account (phone, Uber, Lyft, or any other transportation expenditures)</w:t>
      </w:r>
    </w:p>
    <w:p w14:paraId="3D7745CE" w14:textId="6E66590E" w:rsidR="00EA2628" w:rsidRPr="00F060D1" w:rsidRDefault="00EA2628">
      <w:pPr>
        <w:pStyle w:val="ListParagraph"/>
        <w:numPr>
          <w:ilvl w:val="0"/>
          <w:numId w:val="52"/>
        </w:numPr>
        <w:adjustRightInd w:val="0"/>
        <w:snapToGrid w:val="0"/>
        <w:spacing w:after="0"/>
        <w:rPr>
          <w:sz w:val="24"/>
          <w:szCs w:val="24"/>
        </w:rPr>
        <w:pPrChange w:id="50" w:author="Re-An Pasia" w:date="2023-07-05T20:46:00Z">
          <w:pPr>
            <w:pStyle w:val="ListParagraph"/>
            <w:numPr>
              <w:numId w:val="36"/>
            </w:numPr>
            <w:adjustRightInd w:val="0"/>
            <w:snapToGrid w:val="0"/>
            <w:spacing w:after="0"/>
            <w:ind w:left="1080" w:hanging="360"/>
          </w:pPr>
        </w:pPrChange>
      </w:pPr>
      <w:r w:rsidRPr="00F060D1">
        <w:rPr>
          <w:sz w:val="24"/>
          <w:szCs w:val="24"/>
        </w:rPr>
        <w:t>Direct Donations</w:t>
      </w:r>
    </w:p>
    <w:p w14:paraId="23BDBF90" w14:textId="07C05ADB" w:rsidR="00EA2628" w:rsidRPr="00F060D1" w:rsidRDefault="00EA2628">
      <w:pPr>
        <w:pStyle w:val="ListParagraph"/>
        <w:numPr>
          <w:ilvl w:val="0"/>
          <w:numId w:val="52"/>
        </w:numPr>
        <w:adjustRightInd w:val="0"/>
        <w:snapToGrid w:val="0"/>
        <w:spacing w:after="0"/>
        <w:rPr>
          <w:sz w:val="24"/>
          <w:szCs w:val="24"/>
        </w:rPr>
        <w:pPrChange w:id="51" w:author="Re-An Pasia" w:date="2023-07-05T20:46:00Z">
          <w:pPr>
            <w:pStyle w:val="ListParagraph"/>
            <w:numPr>
              <w:numId w:val="36"/>
            </w:numPr>
            <w:adjustRightInd w:val="0"/>
            <w:snapToGrid w:val="0"/>
            <w:spacing w:after="0"/>
            <w:ind w:left="1080" w:hanging="360"/>
          </w:pPr>
        </w:pPrChange>
      </w:pPr>
      <w:r w:rsidRPr="00F060D1">
        <w:rPr>
          <w:sz w:val="24"/>
          <w:szCs w:val="24"/>
        </w:rPr>
        <w:t>Out of Pocket Reimbursements</w:t>
      </w:r>
    </w:p>
    <w:p w14:paraId="416AB4FB" w14:textId="57854E58" w:rsidR="00EA2628" w:rsidRPr="00F060D1" w:rsidRDefault="00EA2628">
      <w:pPr>
        <w:pStyle w:val="ListParagraph"/>
        <w:numPr>
          <w:ilvl w:val="0"/>
          <w:numId w:val="52"/>
        </w:numPr>
        <w:adjustRightInd w:val="0"/>
        <w:snapToGrid w:val="0"/>
        <w:spacing w:after="0"/>
        <w:rPr>
          <w:sz w:val="24"/>
          <w:szCs w:val="24"/>
        </w:rPr>
        <w:pPrChange w:id="52" w:author="Re-An Pasia" w:date="2023-07-05T20:46:00Z">
          <w:pPr>
            <w:pStyle w:val="ListParagraph"/>
            <w:numPr>
              <w:numId w:val="36"/>
            </w:numPr>
            <w:adjustRightInd w:val="0"/>
            <w:snapToGrid w:val="0"/>
            <w:spacing w:after="0"/>
            <w:ind w:left="1080" w:hanging="360"/>
          </w:pPr>
        </w:pPrChange>
      </w:pPr>
      <w:r w:rsidRPr="00F060D1">
        <w:rPr>
          <w:sz w:val="24"/>
          <w:szCs w:val="24"/>
        </w:rPr>
        <w:t>Receiving ‘Cash Back” or “Cash Refunds”</w:t>
      </w:r>
    </w:p>
    <w:p w14:paraId="6FB8FD1E" w14:textId="420E4B78" w:rsidR="00EA2628" w:rsidRPr="00F060D1" w:rsidRDefault="00EA2628">
      <w:pPr>
        <w:pStyle w:val="ListParagraph"/>
        <w:numPr>
          <w:ilvl w:val="0"/>
          <w:numId w:val="52"/>
        </w:numPr>
        <w:adjustRightInd w:val="0"/>
        <w:snapToGrid w:val="0"/>
        <w:spacing w:after="0"/>
        <w:rPr>
          <w:sz w:val="24"/>
          <w:szCs w:val="24"/>
        </w:rPr>
        <w:pPrChange w:id="53" w:author="Re-An Pasia" w:date="2023-07-05T20:46:00Z">
          <w:pPr>
            <w:pStyle w:val="ListParagraph"/>
            <w:numPr>
              <w:numId w:val="36"/>
            </w:numPr>
            <w:adjustRightInd w:val="0"/>
            <w:snapToGrid w:val="0"/>
            <w:spacing w:after="0"/>
            <w:ind w:left="1080" w:hanging="360"/>
          </w:pPr>
        </w:pPrChange>
      </w:pPr>
      <w:r w:rsidRPr="00F060D1">
        <w:rPr>
          <w:sz w:val="24"/>
          <w:szCs w:val="24"/>
        </w:rPr>
        <w:t xml:space="preserve">ATM Cash/Bank Card Withdrawals are </w:t>
      </w:r>
      <w:proofErr w:type="gramStart"/>
      <w:r w:rsidRPr="00F060D1">
        <w:rPr>
          <w:sz w:val="24"/>
          <w:szCs w:val="24"/>
        </w:rPr>
        <w:t>prohibited</w:t>
      </w:r>
      <w:proofErr w:type="gramEnd"/>
    </w:p>
    <w:p w14:paraId="26D36DCC" w14:textId="77777777" w:rsidR="00EA2628" w:rsidRPr="00F060D1" w:rsidRDefault="00EA2628">
      <w:pPr>
        <w:pStyle w:val="ListParagraph"/>
        <w:numPr>
          <w:ilvl w:val="0"/>
          <w:numId w:val="34"/>
        </w:numPr>
        <w:adjustRightInd w:val="0"/>
        <w:snapToGrid w:val="0"/>
        <w:spacing w:after="0"/>
        <w:rPr>
          <w:sz w:val="24"/>
          <w:szCs w:val="24"/>
        </w:rPr>
      </w:pPr>
      <w:r w:rsidRPr="00F060D1">
        <w:rPr>
          <w:sz w:val="24"/>
          <w:szCs w:val="24"/>
        </w:rPr>
        <w:t>Third Party Cash Applications</w:t>
      </w:r>
    </w:p>
    <w:p w14:paraId="1827F55E" w14:textId="15614178" w:rsidR="00EA2628" w:rsidRPr="00F060D1" w:rsidRDefault="00EA2628">
      <w:pPr>
        <w:pStyle w:val="ListParagraph"/>
        <w:numPr>
          <w:ilvl w:val="0"/>
          <w:numId w:val="37"/>
        </w:numPr>
        <w:adjustRightInd w:val="0"/>
        <w:snapToGrid w:val="0"/>
        <w:spacing w:after="0"/>
        <w:rPr>
          <w:sz w:val="24"/>
          <w:szCs w:val="24"/>
        </w:rPr>
      </w:pPr>
      <w:r w:rsidRPr="00F060D1">
        <w:rPr>
          <w:sz w:val="24"/>
          <w:szCs w:val="24"/>
        </w:rPr>
        <w:t>PA/PTA’s and President’s Councils may use third-party applications to accept money. The application must be created using the DOE issued email and must be connected directly to the PA/PTA bank account using the PA/PTA account number or debit card.</w:t>
      </w:r>
    </w:p>
    <w:p w14:paraId="32421718" w14:textId="4D6E54BA" w:rsidR="00154CA6" w:rsidRPr="00F060D1" w:rsidRDefault="00EA2628">
      <w:pPr>
        <w:pStyle w:val="ListParagraph"/>
        <w:numPr>
          <w:ilvl w:val="0"/>
          <w:numId w:val="37"/>
        </w:numPr>
        <w:adjustRightInd w:val="0"/>
        <w:snapToGrid w:val="0"/>
        <w:spacing w:after="0"/>
        <w:rPr>
          <w:sz w:val="24"/>
          <w:szCs w:val="24"/>
        </w:rPr>
      </w:pPr>
      <w:r w:rsidRPr="00F060D1">
        <w:rPr>
          <w:sz w:val="24"/>
          <w:szCs w:val="24"/>
        </w:rPr>
        <w:t>Approved transactions</w:t>
      </w:r>
      <w:r w:rsidR="00154CA6" w:rsidRPr="00F060D1">
        <w:rPr>
          <w:sz w:val="24"/>
          <w:szCs w:val="24"/>
        </w:rPr>
        <w:t>:</w:t>
      </w:r>
    </w:p>
    <w:p w14:paraId="4FFCCAD9" w14:textId="06DB9DD1" w:rsidR="00EA2628" w:rsidRPr="00F060D1" w:rsidRDefault="00EA2628">
      <w:pPr>
        <w:pStyle w:val="ListParagraph"/>
        <w:numPr>
          <w:ilvl w:val="0"/>
          <w:numId w:val="38"/>
        </w:numPr>
        <w:adjustRightInd w:val="0"/>
        <w:snapToGrid w:val="0"/>
        <w:spacing w:after="0"/>
        <w:rPr>
          <w:sz w:val="24"/>
          <w:szCs w:val="24"/>
        </w:rPr>
      </w:pPr>
      <w:r w:rsidRPr="00F060D1">
        <w:rPr>
          <w:sz w:val="24"/>
          <w:szCs w:val="24"/>
        </w:rPr>
        <w:t>Receiving money</w:t>
      </w:r>
    </w:p>
    <w:p w14:paraId="1EA7FC89" w14:textId="77777777" w:rsidR="00154CA6" w:rsidRPr="00F060D1" w:rsidRDefault="00EA2628">
      <w:pPr>
        <w:pStyle w:val="ListParagraph"/>
        <w:numPr>
          <w:ilvl w:val="0"/>
          <w:numId w:val="37"/>
        </w:numPr>
        <w:adjustRightInd w:val="0"/>
        <w:snapToGrid w:val="0"/>
        <w:spacing w:after="0"/>
        <w:rPr>
          <w:sz w:val="24"/>
          <w:szCs w:val="24"/>
        </w:rPr>
      </w:pPr>
      <w:r w:rsidRPr="00F060D1">
        <w:rPr>
          <w:sz w:val="24"/>
          <w:szCs w:val="24"/>
        </w:rPr>
        <w:t>Prohibited</w:t>
      </w:r>
      <w:r w:rsidR="00154CA6" w:rsidRPr="00F060D1">
        <w:rPr>
          <w:sz w:val="24"/>
          <w:szCs w:val="24"/>
        </w:rPr>
        <w:t xml:space="preserve"> </w:t>
      </w:r>
      <w:r w:rsidRPr="00F060D1">
        <w:rPr>
          <w:sz w:val="24"/>
          <w:szCs w:val="24"/>
        </w:rPr>
        <w:t>use:</w:t>
      </w:r>
    </w:p>
    <w:p w14:paraId="3AF32170" w14:textId="77777777" w:rsidR="00154CA6" w:rsidRPr="00F060D1" w:rsidRDefault="00EA2628">
      <w:pPr>
        <w:pStyle w:val="ListParagraph"/>
        <w:numPr>
          <w:ilvl w:val="0"/>
          <w:numId w:val="39"/>
        </w:numPr>
        <w:adjustRightInd w:val="0"/>
        <w:snapToGrid w:val="0"/>
        <w:spacing w:after="0"/>
        <w:rPr>
          <w:sz w:val="24"/>
          <w:szCs w:val="24"/>
        </w:rPr>
      </w:pPr>
      <w:r w:rsidRPr="00F060D1">
        <w:rPr>
          <w:sz w:val="24"/>
          <w:szCs w:val="24"/>
        </w:rPr>
        <w:t>Outgoing transactions</w:t>
      </w:r>
    </w:p>
    <w:p w14:paraId="702F2155" w14:textId="2BE6073E" w:rsidR="00EA2628" w:rsidRPr="00F060D1" w:rsidRDefault="00EA2628">
      <w:pPr>
        <w:pStyle w:val="ListParagraph"/>
        <w:numPr>
          <w:ilvl w:val="0"/>
          <w:numId w:val="39"/>
        </w:numPr>
        <w:adjustRightInd w:val="0"/>
        <w:snapToGrid w:val="0"/>
        <w:spacing w:after="0"/>
        <w:rPr>
          <w:sz w:val="24"/>
          <w:szCs w:val="24"/>
        </w:rPr>
      </w:pPr>
      <w:r w:rsidRPr="00F060D1">
        <w:rPr>
          <w:sz w:val="24"/>
          <w:szCs w:val="24"/>
        </w:rPr>
        <w:t>Debit Cards generated by a third</w:t>
      </w:r>
      <w:r w:rsidR="008540E2">
        <w:rPr>
          <w:sz w:val="24"/>
          <w:szCs w:val="24"/>
        </w:rPr>
        <w:t>-</w:t>
      </w:r>
      <w:r w:rsidRPr="00F060D1">
        <w:rPr>
          <w:sz w:val="24"/>
          <w:szCs w:val="24"/>
        </w:rPr>
        <w:t xml:space="preserve">party </w:t>
      </w:r>
      <w:proofErr w:type="gramStart"/>
      <w:r w:rsidRPr="00F060D1">
        <w:rPr>
          <w:sz w:val="24"/>
          <w:szCs w:val="24"/>
        </w:rPr>
        <w:t>application</w:t>
      </w:r>
      <w:proofErr w:type="gramEnd"/>
      <w:r w:rsidRPr="00F060D1">
        <w:rPr>
          <w:sz w:val="24"/>
          <w:szCs w:val="24"/>
        </w:rPr>
        <w:t xml:space="preserve"> </w:t>
      </w:r>
    </w:p>
    <w:p w14:paraId="5B1EA16E" w14:textId="77777777" w:rsidR="00EA2628" w:rsidRPr="00F060D1" w:rsidRDefault="00EA2628">
      <w:pPr>
        <w:pStyle w:val="ListParagraph"/>
        <w:numPr>
          <w:ilvl w:val="0"/>
          <w:numId w:val="34"/>
        </w:numPr>
        <w:adjustRightInd w:val="0"/>
        <w:snapToGrid w:val="0"/>
        <w:spacing w:after="0"/>
        <w:rPr>
          <w:sz w:val="24"/>
          <w:szCs w:val="24"/>
        </w:rPr>
      </w:pPr>
      <w:r w:rsidRPr="00F060D1">
        <w:rPr>
          <w:sz w:val="24"/>
          <w:szCs w:val="24"/>
        </w:rPr>
        <w:t>Use of Funds</w:t>
      </w:r>
    </w:p>
    <w:p w14:paraId="73A94A96" w14:textId="77777777" w:rsidR="00E3511D" w:rsidRDefault="00EA2628">
      <w:pPr>
        <w:pStyle w:val="ListParagraph"/>
        <w:numPr>
          <w:ilvl w:val="0"/>
          <w:numId w:val="40"/>
        </w:numPr>
        <w:adjustRightInd w:val="0"/>
        <w:snapToGrid w:val="0"/>
        <w:spacing w:after="0"/>
        <w:rPr>
          <w:sz w:val="24"/>
          <w:szCs w:val="24"/>
        </w:rPr>
      </w:pPr>
      <w:r w:rsidRPr="00F060D1">
        <w:rPr>
          <w:sz w:val="24"/>
          <w:szCs w:val="24"/>
        </w:rPr>
        <w:t>Budget Amendment</w:t>
      </w:r>
    </w:p>
    <w:p w14:paraId="1688D214" w14:textId="51458918" w:rsidR="00EA2628" w:rsidRPr="00E3511D" w:rsidRDefault="00EA2628" w:rsidP="00E3511D">
      <w:pPr>
        <w:pStyle w:val="ListParagraph"/>
        <w:adjustRightInd w:val="0"/>
        <w:snapToGrid w:val="0"/>
        <w:spacing w:after="0"/>
        <w:ind w:left="1080"/>
        <w:rPr>
          <w:sz w:val="24"/>
          <w:szCs w:val="24"/>
        </w:rPr>
      </w:pPr>
      <w:r w:rsidRPr="00E3511D">
        <w:rPr>
          <w:sz w:val="24"/>
          <w:szCs w:val="24"/>
        </w:rPr>
        <w:t>The budget may be amended by vote of the general membership at any membership meeting.</w:t>
      </w:r>
    </w:p>
    <w:p w14:paraId="784578AC" w14:textId="77777777" w:rsidR="00E3511D" w:rsidRDefault="00EA2628">
      <w:pPr>
        <w:pStyle w:val="ListParagraph"/>
        <w:numPr>
          <w:ilvl w:val="0"/>
          <w:numId w:val="40"/>
        </w:numPr>
        <w:adjustRightInd w:val="0"/>
        <w:snapToGrid w:val="0"/>
        <w:spacing w:after="0"/>
        <w:rPr>
          <w:sz w:val="24"/>
          <w:szCs w:val="24"/>
        </w:rPr>
      </w:pPr>
      <w:r w:rsidRPr="00F060D1">
        <w:rPr>
          <w:sz w:val="24"/>
          <w:szCs w:val="24"/>
        </w:rPr>
        <w:t>Expenditure</w:t>
      </w:r>
    </w:p>
    <w:p w14:paraId="356630BD" w14:textId="6E9C2BB4" w:rsidR="00EA2628" w:rsidRPr="00E3511D" w:rsidRDefault="00EA2628" w:rsidP="00E3511D">
      <w:pPr>
        <w:pStyle w:val="ListParagraph"/>
        <w:adjustRightInd w:val="0"/>
        <w:snapToGrid w:val="0"/>
        <w:spacing w:after="0"/>
        <w:ind w:left="1080"/>
        <w:rPr>
          <w:sz w:val="24"/>
          <w:szCs w:val="24"/>
        </w:rPr>
      </w:pPr>
      <w:r w:rsidRPr="00E3511D">
        <w:rPr>
          <w:sz w:val="24"/>
          <w:szCs w:val="24"/>
        </w:rPr>
        <w:t>All expenditures not included in the budget at the time of its adoption must be approved by vote of the general membership.</w:t>
      </w:r>
    </w:p>
    <w:p w14:paraId="4EC774AA" w14:textId="77777777" w:rsidR="00E3511D" w:rsidRDefault="00EA2628">
      <w:pPr>
        <w:pStyle w:val="ListParagraph"/>
        <w:numPr>
          <w:ilvl w:val="0"/>
          <w:numId w:val="40"/>
        </w:numPr>
        <w:adjustRightInd w:val="0"/>
        <w:snapToGrid w:val="0"/>
        <w:spacing w:after="0"/>
        <w:rPr>
          <w:sz w:val="24"/>
          <w:szCs w:val="24"/>
        </w:rPr>
      </w:pPr>
      <w:r w:rsidRPr="00F060D1">
        <w:rPr>
          <w:sz w:val="24"/>
          <w:szCs w:val="24"/>
        </w:rPr>
        <w:t>Emergency Expenditures</w:t>
      </w:r>
    </w:p>
    <w:p w14:paraId="4D11C261" w14:textId="345D5476" w:rsidR="00EA2628" w:rsidRPr="00E3511D" w:rsidRDefault="00EA2628" w:rsidP="00E3511D">
      <w:pPr>
        <w:pStyle w:val="ListParagraph"/>
        <w:adjustRightInd w:val="0"/>
        <w:snapToGrid w:val="0"/>
        <w:spacing w:after="0"/>
        <w:ind w:left="1080"/>
        <w:rPr>
          <w:sz w:val="24"/>
          <w:szCs w:val="24"/>
        </w:rPr>
      </w:pPr>
      <w:r w:rsidRPr="00E3511D">
        <w:rPr>
          <w:sz w:val="24"/>
          <w:szCs w:val="24"/>
        </w:rPr>
        <w:t xml:space="preserve">The executive board is authorized to make an emergency expenditure not to exceed </w:t>
      </w:r>
      <w:r w:rsidRPr="00E3511D">
        <w:rPr>
          <w:b/>
          <w:bCs/>
          <w:sz w:val="24"/>
          <w:szCs w:val="24"/>
          <w:u w:val="single"/>
        </w:rPr>
        <w:t>$</w:t>
      </w:r>
      <w:r w:rsidR="0041556C" w:rsidRPr="00E3511D">
        <w:rPr>
          <w:b/>
          <w:bCs/>
          <w:sz w:val="24"/>
          <w:szCs w:val="24"/>
          <w:u w:val="single"/>
        </w:rPr>
        <w:t>100</w:t>
      </w:r>
      <w:r w:rsidR="0041556C" w:rsidRPr="00E3511D">
        <w:rPr>
          <w:sz w:val="24"/>
          <w:szCs w:val="24"/>
        </w:rPr>
        <w:t xml:space="preserve"> </w:t>
      </w:r>
      <w:r w:rsidRPr="00E3511D">
        <w:rPr>
          <w:sz w:val="24"/>
          <w:szCs w:val="24"/>
        </w:rPr>
        <w:t xml:space="preserve">with a two-thirds approval of the executive board. Emergency expenditures are </w:t>
      </w:r>
      <w:r w:rsidRPr="00E3511D">
        <w:rPr>
          <w:sz w:val="24"/>
          <w:szCs w:val="24"/>
        </w:rPr>
        <w:lastRenderedPageBreak/>
        <w:t>appropriate for the following purposes:</w:t>
      </w:r>
      <w:r w:rsidR="0036571D" w:rsidRPr="00E3511D">
        <w:rPr>
          <w:sz w:val="24"/>
          <w:szCs w:val="24"/>
        </w:rPr>
        <w:t xml:space="preserve"> </w:t>
      </w:r>
      <w:ins w:id="54" w:author="Re-An Pasia" w:date="2023-07-05T20:47:00Z">
        <w:r w:rsidR="00CF27F0" w:rsidRPr="000B7F6C">
          <w:rPr>
            <w:b/>
            <w:bCs/>
            <w:sz w:val="24"/>
            <w:szCs w:val="24"/>
            <w:u w:val="single"/>
            <w:rPrChange w:id="55" w:author="Re-An Pasia" w:date="2023-07-05T20:48:00Z">
              <w:rPr>
                <w:sz w:val="24"/>
                <w:szCs w:val="24"/>
              </w:rPr>
            </w:rPrChange>
          </w:rPr>
          <w:t xml:space="preserve">urgent </w:t>
        </w:r>
      </w:ins>
      <w:r w:rsidR="0036571D" w:rsidRPr="00E3511D">
        <w:rPr>
          <w:b/>
          <w:bCs/>
          <w:sz w:val="24"/>
          <w:szCs w:val="24"/>
          <w:u w:val="single"/>
        </w:rPr>
        <w:t>expenses for student</w:t>
      </w:r>
      <w:ins w:id="56" w:author="Re-An Pasia" w:date="2023-07-05T20:48:00Z">
        <w:r w:rsidR="000B7F6C">
          <w:rPr>
            <w:b/>
            <w:bCs/>
            <w:sz w:val="24"/>
            <w:szCs w:val="24"/>
            <w:u w:val="single"/>
          </w:rPr>
          <w:t>s</w:t>
        </w:r>
      </w:ins>
      <w:r w:rsidR="0036571D" w:rsidRPr="00E3511D">
        <w:rPr>
          <w:b/>
          <w:bCs/>
          <w:sz w:val="24"/>
          <w:szCs w:val="24"/>
          <w:u w:val="single"/>
        </w:rPr>
        <w:t xml:space="preserve"> of P.S. K134</w:t>
      </w:r>
      <w:r w:rsidR="0036571D" w:rsidRPr="00E3511D">
        <w:rPr>
          <w:sz w:val="24"/>
          <w:szCs w:val="24"/>
        </w:rPr>
        <w:t>.</w:t>
      </w:r>
      <w:r w:rsidRPr="00E3511D">
        <w:rPr>
          <w:sz w:val="24"/>
          <w:szCs w:val="24"/>
        </w:rPr>
        <w:t xml:space="preserve"> These expenditures shall be reported to the general membership at the next Association meeting in writing by the treasurer. The minutes of the meeting must reflect a vote taken by the Association to accept this action.</w:t>
      </w:r>
    </w:p>
    <w:p w14:paraId="6DA9AC70" w14:textId="77777777" w:rsidR="00E3511D" w:rsidRDefault="00EA2628">
      <w:pPr>
        <w:pStyle w:val="ListParagraph"/>
        <w:numPr>
          <w:ilvl w:val="0"/>
          <w:numId w:val="40"/>
        </w:numPr>
        <w:adjustRightInd w:val="0"/>
        <w:snapToGrid w:val="0"/>
        <w:spacing w:after="0"/>
        <w:rPr>
          <w:sz w:val="24"/>
          <w:szCs w:val="24"/>
        </w:rPr>
      </w:pPr>
      <w:r w:rsidRPr="00F060D1">
        <w:rPr>
          <w:sz w:val="24"/>
          <w:szCs w:val="24"/>
        </w:rPr>
        <w:t>Misuse of Funds</w:t>
      </w:r>
    </w:p>
    <w:p w14:paraId="1AB0ABE7" w14:textId="157F49F0" w:rsidR="00EA2628" w:rsidRPr="00F060D1" w:rsidRDefault="00EA2628" w:rsidP="00AC2786">
      <w:pPr>
        <w:pStyle w:val="ListParagraph"/>
        <w:adjustRightInd w:val="0"/>
        <w:snapToGrid w:val="0"/>
        <w:spacing w:after="0"/>
        <w:ind w:left="1080"/>
        <w:rPr>
          <w:sz w:val="24"/>
          <w:szCs w:val="24"/>
        </w:rPr>
      </w:pPr>
      <w:r w:rsidRPr="00E3511D">
        <w:rPr>
          <w:sz w:val="24"/>
          <w:szCs w:val="24"/>
        </w:rPr>
        <w:t>Allegations of financial wrongdoing may result in a legal investigation. Misappropriation of funds and the misuse of an ATM/Bank Card may be punishable by law. The Chancellor or designee may immediately remove any officer complicit in the violation of this provision.</w:t>
      </w:r>
    </w:p>
    <w:p w14:paraId="5BA7BCA2" w14:textId="1E1580B8" w:rsidR="00EA2628" w:rsidRPr="00F060D1" w:rsidRDefault="00EA2628">
      <w:pPr>
        <w:pStyle w:val="ListParagraph"/>
        <w:numPr>
          <w:ilvl w:val="0"/>
          <w:numId w:val="33"/>
        </w:numPr>
        <w:adjustRightInd w:val="0"/>
        <w:snapToGrid w:val="0"/>
        <w:spacing w:after="0"/>
        <w:rPr>
          <w:sz w:val="24"/>
          <w:szCs w:val="24"/>
        </w:rPr>
      </w:pPr>
      <w:r w:rsidRPr="00F060D1">
        <w:rPr>
          <w:sz w:val="24"/>
          <w:szCs w:val="24"/>
        </w:rPr>
        <w:t>Audit</w:t>
      </w:r>
    </w:p>
    <w:p w14:paraId="472A73E5" w14:textId="77777777" w:rsidR="006056C0" w:rsidRDefault="00EA2628">
      <w:pPr>
        <w:pStyle w:val="ListParagraph"/>
        <w:numPr>
          <w:ilvl w:val="0"/>
          <w:numId w:val="41"/>
        </w:numPr>
        <w:adjustRightInd w:val="0"/>
        <w:snapToGrid w:val="0"/>
        <w:spacing w:after="0"/>
        <w:rPr>
          <w:sz w:val="24"/>
          <w:szCs w:val="24"/>
        </w:rPr>
      </w:pPr>
      <w:r w:rsidRPr="00F060D1">
        <w:rPr>
          <w:sz w:val="24"/>
          <w:szCs w:val="24"/>
        </w:rPr>
        <w:t>Audit Committee</w:t>
      </w:r>
    </w:p>
    <w:p w14:paraId="0957EDDD" w14:textId="5BAD3599" w:rsidR="00EA2628" w:rsidRPr="00F060D1" w:rsidRDefault="00EA2628" w:rsidP="006056C0">
      <w:pPr>
        <w:pStyle w:val="ListParagraph"/>
        <w:adjustRightInd w:val="0"/>
        <w:snapToGrid w:val="0"/>
        <w:spacing w:after="0"/>
        <w:rPr>
          <w:sz w:val="24"/>
          <w:szCs w:val="24"/>
        </w:rPr>
      </w:pPr>
      <w:r w:rsidRPr="006056C0">
        <w:rPr>
          <w:sz w:val="24"/>
          <w:szCs w:val="24"/>
        </w:rPr>
        <w:t xml:space="preserve">The president shall request volunteers to form an audit committee of 3 to 5 persons of the general membership. Executive board members who are not eligible signatories on an association’s checking account may serve on the audit committee. </w:t>
      </w:r>
      <w:del w:id="57" w:author="Re-An Pasia" w:date="2023-07-05T20:50:00Z">
        <w:r w:rsidRPr="006056C0" w:rsidDel="00183A55">
          <w:rPr>
            <w:sz w:val="24"/>
            <w:szCs w:val="24"/>
          </w:rPr>
          <w:delText>The majority of the committee shall be comprised of general members.</w:delText>
        </w:r>
      </w:del>
      <w:ins w:id="58" w:author="Re-An Pasia" w:date="2023-07-05T20:49:00Z">
        <w:r w:rsidR="0040349C">
          <w:rPr>
            <w:sz w:val="24"/>
            <w:szCs w:val="24"/>
          </w:rPr>
          <w:t xml:space="preserve">General members shall comprise </w:t>
        </w:r>
        <w:proofErr w:type="gramStart"/>
        <w:r w:rsidR="0040349C">
          <w:rPr>
            <w:sz w:val="24"/>
            <w:szCs w:val="24"/>
          </w:rPr>
          <w:t>the majority of</w:t>
        </w:r>
        <w:proofErr w:type="gramEnd"/>
        <w:r w:rsidR="0040349C">
          <w:rPr>
            <w:sz w:val="24"/>
            <w:szCs w:val="24"/>
          </w:rPr>
          <w:t xml:space="preserve"> the co</w:t>
        </w:r>
      </w:ins>
      <w:ins w:id="59" w:author="Re-An Pasia" w:date="2023-07-05T20:50:00Z">
        <w:r w:rsidR="0040349C">
          <w:rPr>
            <w:sz w:val="24"/>
            <w:szCs w:val="24"/>
          </w:rPr>
          <w:t>mmittee.</w:t>
        </w:r>
      </w:ins>
    </w:p>
    <w:p w14:paraId="0D4CE3F2" w14:textId="77777777" w:rsidR="00EA2628" w:rsidRPr="00F060D1" w:rsidRDefault="00EA2628">
      <w:pPr>
        <w:pStyle w:val="ListParagraph"/>
        <w:numPr>
          <w:ilvl w:val="0"/>
          <w:numId w:val="41"/>
        </w:numPr>
        <w:adjustRightInd w:val="0"/>
        <w:snapToGrid w:val="0"/>
        <w:spacing w:after="0"/>
        <w:rPr>
          <w:sz w:val="24"/>
          <w:szCs w:val="24"/>
        </w:rPr>
      </w:pPr>
      <w:r w:rsidRPr="00F060D1">
        <w:rPr>
          <w:sz w:val="24"/>
          <w:szCs w:val="24"/>
        </w:rPr>
        <w:t>Duties</w:t>
      </w:r>
    </w:p>
    <w:p w14:paraId="59D17847" w14:textId="604CFD69" w:rsidR="00EA2628" w:rsidRPr="00F060D1" w:rsidRDefault="00EA2628">
      <w:pPr>
        <w:pStyle w:val="ListParagraph"/>
        <w:numPr>
          <w:ilvl w:val="0"/>
          <w:numId w:val="42"/>
        </w:numPr>
        <w:adjustRightInd w:val="0"/>
        <w:snapToGrid w:val="0"/>
        <w:spacing w:after="0"/>
        <w:rPr>
          <w:sz w:val="24"/>
          <w:szCs w:val="24"/>
        </w:rPr>
      </w:pPr>
      <w:r w:rsidRPr="00F060D1">
        <w:rPr>
          <w:sz w:val="24"/>
          <w:szCs w:val="24"/>
        </w:rPr>
        <w:t>The audit committee shall conduct an audit of all financial affairs of the Association with the help of the treasurer who shall make all books and records available to them.</w:t>
      </w:r>
    </w:p>
    <w:p w14:paraId="540032EE" w14:textId="5203B8E9" w:rsidR="00EA2628" w:rsidRPr="00F060D1" w:rsidRDefault="00EA2628">
      <w:pPr>
        <w:pStyle w:val="ListParagraph"/>
        <w:numPr>
          <w:ilvl w:val="0"/>
          <w:numId w:val="42"/>
        </w:numPr>
        <w:adjustRightInd w:val="0"/>
        <w:snapToGrid w:val="0"/>
        <w:spacing w:after="0"/>
        <w:rPr>
          <w:sz w:val="24"/>
          <w:szCs w:val="24"/>
        </w:rPr>
      </w:pPr>
      <w:r w:rsidRPr="00F060D1">
        <w:rPr>
          <w:sz w:val="24"/>
          <w:szCs w:val="24"/>
        </w:rPr>
        <w:t xml:space="preserve">The audit committee may examine all relevant financial statements and records of disbursements, verify all Association </w:t>
      </w:r>
      <w:proofErr w:type="gramStart"/>
      <w:r w:rsidRPr="00F060D1">
        <w:rPr>
          <w:sz w:val="24"/>
          <w:szCs w:val="24"/>
        </w:rPr>
        <w:t>equipment</w:t>
      </w:r>
      <w:proofErr w:type="gramEnd"/>
      <w:r w:rsidRPr="00F060D1">
        <w:rPr>
          <w:sz w:val="24"/>
          <w:szCs w:val="24"/>
        </w:rPr>
        <w:t xml:space="preserve"> and ensure compliance with bylaw provisions for the transaction of funds.</w:t>
      </w:r>
    </w:p>
    <w:p w14:paraId="1547DE52" w14:textId="5814B657" w:rsidR="00EA2628" w:rsidRPr="00AC2786" w:rsidRDefault="00EA2628">
      <w:pPr>
        <w:pStyle w:val="ListParagraph"/>
        <w:numPr>
          <w:ilvl w:val="0"/>
          <w:numId w:val="42"/>
        </w:numPr>
        <w:adjustRightInd w:val="0"/>
        <w:snapToGrid w:val="0"/>
        <w:spacing w:after="0"/>
        <w:rPr>
          <w:sz w:val="24"/>
          <w:szCs w:val="24"/>
        </w:rPr>
      </w:pPr>
      <w:r w:rsidRPr="00F060D1">
        <w:rPr>
          <w:sz w:val="24"/>
          <w:szCs w:val="24"/>
        </w:rPr>
        <w:t>The audit committee shall prepare a written audit report to be presented to the membership at a general membership meeting, upon completion of their review and investigation. This report shall be included for review and discussion during the June transfer of records.</w:t>
      </w:r>
    </w:p>
    <w:p w14:paraId="0128B70D" w14:textId="26E30AC9" w:rsidR="00EA2628" w:rsidRPr="00F060D1" w:rsidRDefault="00EA2628">
      <w:pPr>
        <w:pStyle w:val="ListParagraph"/>
        <w:numPr>
          <w:ilvl w:val="0"/>
          <w:numId w:val="33"/>
        </w:numPr>
        <w:adjustRightInd w:val="0"/>
        <w:snapToGrid w:val="0"/>
        <w:spacing w:after="0"/>
        <w:rPr>
          <w:sz w:val="24"/>
          <w:szCs w:val="24"/>
        </w:rPr>
      </w:pPr>
      <w:r w:rsidRPr="00F060D1">
        <w:rPr>
          <w:sz w:val="24"/>
          <w:szCs w:val="24"/>
        </w:rPr>
        <w:t>Financial Accounting</w:t>
      </w:r>
    </w:p>
    <w:p w14:paraId="5EA4AB73" w14:textId="77777777" w:rsidR="00B37278" w:rsidRDefault="00EA2628">
      <w:pPr>
        <w:pStyle w:val="ListParagraph"/>
        <w:numPr>
          <w:ilvl w:val="0"/>
          <w:numId w:val="43"/>
        </w:numPr>
        <w:adjustRightInd w:val="0"/>
        <w:snapToGrid w:val="0"/>
        <w:spacing w:after="0"/>
        <w:rPr>
          <w:sz w:val="24"/>
          <w:szCs w:val="24"/>
        </w:rPr>
      </w:pPr>
      <w:r w:rsidRPr="00F060D1">
        <w:rPr>
          <w:sz w:val="24"/>
          <w:szCs w:val="24"/>
        </w:rPr>
        <w:t>Financial Report</w:t>
      </w:r>
    </w:p>
    <w:p w14:paraId="43444CF6" w14:textId="2A908737" w:rsidR="00EA2628" w:rsidRPr="00B37278" w:rsidRDefault="00EA2628" w:rsidP="00B37278">
      <w:pPr>
        <w:pStyle w:val="ListParagraph"/>
        <w:adjustRightInd w:val="0"/>
        <w:snapToGrid w:val="0"/>
        <w:spacing w:after="0"/>
        <w:rPr>
          <w:sz w:val="24"/>
          <w:szCs w:val="24"/>
        </w:rPr>
      </w:pPr>
      <w:r w:rsidRPr="00B37278">
        <w:rPr>
          <w:sz w:val="24"/>
          <w:szCs w:val="24"/>
        </w:rPr>
        <w:t xml:space="preserve">The treasurer shall prepare the Interim PA Financial Report by January </w:t>
      </w:r>
      <w:del w:id="60" w:author="Re-An Pasia" w:date="2023-07-05T20:51:00Z">
        <w:r w:rsidRPr="00B37278" w:rsidDel="00183A55">
          <w:rPr>
            <w:sz w:val="24"/>
            <w:szCs w:val="24"/>
          </w:rPr>
          <w:delText xml:space="preserve">31st </w:delText>
        </w:r>
      </w:del>
      <w:ins w:id="61" w:author="Re-An Pasia" w:date="2023-07-05T20:51:00Z">
        <w:r w:rsidR="00183A55">
          <w:rPr>
            <w:sz w:val="24"/>
            <w:szCs w:val="24"/>
          </w:rPr>
          <w:t>31</w:t>
        </w:r>
        <w:r w:rsidR="00183A55" w:rsidRPr="00183A55">
          <w:rPr>
            <w:sz w:val="24"/>
            <w:szCs w:val="24"/>
            <w:vertAlign w:val="superscript"/>
            <w:rPrChange w:id="62" w:author="Re-An Pasia" w:date="2023-07-05T20:51:00Z">
              <w:rPr>
                <w:sz w:val="24"/>
                <w:szCs w:val="24"/>
              </w:rPr>
            </w:rPrChange>
          </w:rPr>
          <w:t>st</w:t>
        </w:r>
        <w:r w:rsidR="00183A55">
          <w:rPr>
            <w:sz w:val="24"/>
            <w:szCs w:val="24"/>
          </w:rPr>
          <w:t xml:space="preserve"> </w:t>
        </w:r>
      </w:ins>
      <w:r w:rsidRPr="00B37278">
        <w:rPr>
          <w:sz w:val="24"/>
          <w:szCs w:val="24"/>
        </w:rPr>
        <w:t xml:space="preserve">and the Annual PA Financial Report by the June meeting, including all income, expenditures, and other transactions. These reports shall be presented and reviewed by general membership. Copies of these reports shall be provided to the </w:t>
      </w:r>
      <w:proofErr w:type="gramStart"/>
      <w:r w:rsidR="00007B9C" w:rsidRPr="00B37278">
        <w:rPr>
          <w:sz w:val="24"/>
          <w:szCs w:val="24"/>
        </w:rPr>
        <w:t>Principal</w:t>
      </w:r>
      <w:proofErr w:type="gramEnd"/>
      <w:r w:rsidRPr="00B37278">
        <w:rPr>
          <w:sz w:val="24"/>
          <w:szCs w:val="24"/>
        </w:rPr>
        <w:t>.</w:t>
      </w:r>
    </w:p>
    <w:p w14:paraId="4C7DD569" w14:textId="77777777" w:rsidR="00B37278" w:rsidRDefault="00EA2628">
      <w:pPr>
        <w:pStyle w:val="ListParagraph"/>
        <w:numPr>
          <w:ilvl w:val="0"/>
          <w:numId w:val="43"/>
        </w:numPr>
        <w:adjustRightInd w:val="0"/>
        <w:snapToGrid w:val="0"/>
        <w:spacing w:after="0"/>
        <w:rPr>
          <w:sz w:val="24"/>
          <w:szCs w:val="24"/>
        </w:rPr>
      </w:pPr>
      <w:r w:rsidRPr="00F060D1">
        <w:rPr>
          <w:sz w:val="24"/>
          <w:szCs w:val="24"/>
        </w:rPr>
        <w:t>Record Keeping</w:t>
      </w:r>
    </w:p>
    <w:p w14:paraId="45C4AD86" w14:textId="13375328" w:rsidR="00EA2628" w:rsidRPr="00B37278" w:rsidRDefault="00EA2628" w:rsidP="00B37278">
      <w:pPr>
        <w:pStyle w:val="ListParagraph"/>
        <w:adjustRightInd w:val="0"/>
        <w:snapToGrid w:val="0"/>
        <w:spacing w:after="0"/>
        <w:rPr>
          <w:sz w:val="24"/>
          <w:szCs w:val="24"/>
        </w:rPr>
      </w:pPr>
      <w:r w:rsidRPr="00B37278">
        <w:rPr>
          <w:sz w:val="24"/>
          <w:szCs w:val="24"/>
        </w:rPr>
        <w:t xml:space="preserve">The treasurer shall be responsible for all funds of the Association and shall keep accurate records in a form consistent with these bylaws and applicable Regulations of the Chancellor. In accordance with Chancellor’s Regulation A-610, parents must obtain written approval from the </w:t>
      </w:r>
      <w:proofErr w:type="gramStart"/>
      <w:r w:rsidR="00007B9C" w:rsidRPr="00B37278">
        <w:rPr>
          <w:sz w:val="24"/>
          <w:szCs w:val="24"/>
        </w:rPr>
        <w:t>Principal</w:t>
      </w:r>
      <w:proofErr w:type="gramEnd"/>
      <w:r w:rsidRPr="00B37278">
        <w:rPr>
          <w:sz w:val="24"/>
          <w:szCs w:val="24"/>
        </w:rPr>
        <w:t xml:space="preserve"> before collecting fundraiser proceeds from students. The treasurer and at least one other officer shall transport all funds to the bank.</w:t>
      </w:r>
      <w:r w:rsidR="00D86DDE" w:rsidRPr="00B37278">
        <w:rPr>
          <w:sz w:val="24"/>
          <w:szCs w:val="24"/>
        </w:rPr>
        <w:t xml:space="preserve"> </w:t>
      </w:r>
      <w:r w:rsidRPr="00B37278">
        <w:rPr>
          <w:sz w:val="24"/>
          <w:szCs w:val="24"/>
        </w:rPr>
        <w:t>Deposit slips shall identify the source of all deposited funds. All parties involved in</w:t>
      </w:r>
      <w:r w:rsidR="00D86DDE" w:rsidRPr="00B37278">
        <w:rPr>
          <w:sz w:val="24"/>
          <w:szCs w:val="24"/>
        </w:rPr>
        <w:t xml:space="preserve"> </w:t>
      </w:r>
      <w:r w:rsidRPr="00B37278">
        <w:rPr>
          <w:sz w:val="24"/>
          <w:szCs w:val="24"/>
        </w:rPr>
        <w:t xml:space="preserve">financial transactions shall initial the deposit slips. All financial records of the Association </w:t>
      </w:r>
      <w:r w:rsidRPr="00B37278">
        <w:rPr>
          <w:sz w:val="24"/>
          <w:szCs w:val="24"/>
        </w:rPr>
        <w:lastRenderedPageBreak/>
        <w:t>including checkbooks, ledgers, cancelled checks, invoices, receipts etc., shall be maintained and secured on school premises.</w:t>
      </w:r>
    </w:p>
    <w:p w14:paraId="65E0DE63" w14:textId="77777777" w:rsidR="00EA2628" w:rsidRPr="00F060D1" w:rsidRDefault="00EA2628" w:rsidP="00FB7EB2">
      <w:pPr>
        <w:adjustRightInd w:val="0"/>
        <w:snapToGrid w:val="0"/>
        <w:spacing w:after="0"/>
        <w:contextualSpacing/>
        <w:rPr>
          <w:sz w:val="24"/>
          <w:szCs w:val="24"/>
        </w:rPr>
      </w:pPr>
    </w:p>
    <w:p w14:paraId="7EC059B2" w14:textId="6156DB57" w:rsidR="00EA2628" w:rsidRPr="00F060D1" w:rsidRDefault="00EA2628" w:rsidP="00FB7EB2">
      <w:pPr>
        <w:adjustRightInd w:val="0"/>
        <w:snapToGrid w:val="0"/>
        <w:spacing w:after="0"/>
        <w:contextualSpacing/>
        <w:rPr>
          <w:b/>
          <w:bCs/>
          <w:sz w:val="24"/>
          <w:szCs w:val="24"/>
          <w:u w:val="single"/>
        </w:rPr>
      </w:pPr>
      <w:r w:rsidRPr="00F060D1">
        <w:rPr>
          <w:b/>
          <w:bCs/>
          <w:sz w:val="24"/>
          <w:szCs w:val="24"/>
          <w:u w:val="single"/>
        </w:rPr>
        <w:t xml:space="preserve">Article IX </w:t>
      </w:r>
      <w:r w:rsidR="00C42032" w:rsidRPr="00F060D1">
        <w:rPr>
          <w:b/>
          <w:bCs/>
          <w:sz w:val="24"/>
          <w:szCs w:val="24"/>
          <w:u w:val="single"/>
        </w:rPr>
        <w:t xml:space="preserve">— </w:t>
      </w:r>
      <w:r w:rsidRPr="00F060D1">
        <w:rPr>
          <w:b/>
          <w:bCs/>
          <w:sz w:val="24"/>
          <w:szCs w:val="24"/>
          <w:u w:val="single"/>
        </w:rPr>
        <w:t>Amendments and Regular Review of Bylaws</w:t>
      </w:r>
    </w:p>
    <w:p w14:paraId="343E0AC9" w14:textId="3A0BBB59" w:rsidR="00EA2628" w:rsidRPr="00B37278" w:rsidRDefault="00EA2628" w:rsidP="00B37278">
      <w:pPr>
        <w:adjustRightInd w:val="0"/>
        <w:snapToGrid w:val="0"/>
        <w:spacing w:after="0"/>
        <w:rPr>
          <w:sz w:val="24"/>
          <w:szCs w:val="24"/>
        </w:rPr>
      </w:pPr>
      <w:r w:rsidRPr="00B37278">
        <w:rPr>
          <w:sz w:val="24"/>
          <w:szCs w:val="24"/>
        </w:rPr>
        <w:t xml:space="preserve">These bylaws may be amended at any regular meeting of the Association by a two-thirds vote of the members present, provided the amendment was presented in writing to the membership at the previous meeting and appears in the notice of the meeting at which it is to be amended. Amendments are effective immediately unless otherwise specified. A thorough review of these bylaws shall be conducted every </w:t>
      </w:r>
      <w:ins w:id="63" w:author="Re-An Pasia" w:date="2023-07-05T20:52:00Z">
        <w:r w:rsidR="00D40541">
          <w:rPr>
            <w:sz w:val="24"/>
            <w:szCs w:val="24"/>
          </w:rPr>
          <w:t>three (</w:t>
        </w:r>
      </w:ins>
      <w:r w:rsidRPr="00B37278">
        <w:rPr>
          <w:sz w:val="24"/>
          <w:szCs w:val="24"/>
        </w:rPr>
        <w:t>3</w:t>
      </w:r>
      <w:ins w:id="64" w:author="Re-An Pasia" w:date="2023-07-05T20:52:00Z">
        <w:r w:rsidR="00D40541">
          <w:rPr>
            <w:sz w:val="24"/>
            <w:szCs w:val="24"/>
          </w:rPr>
          <w:t>)</w:t>
        </w:r>
      </w:ins>
      <w:r w:rsidRPr="00B37278">
        <w:rPr>
          <w:sz w:val="24"/>
          <w:szCs w:val="24"/>
        </w:rPr>
        <w:t xml:space="preserve"> years. All provisions of these bylaws must conform to CR A-660 and Department of Education guidelines.</w:t>
      </w:r>
    </w:p>
    <w:p w14:paraId="4B308414" w14:textId="6247ABF2" w:rsidR="00EA2628" w:rsidRPr="00B37278" w:rsidRDefault="00EA2628" w:rsidP="00B37278">
      <w:pPr>
        <w:adjustRightInd w:val="0"/>
        <w:snapToGrid w:val="0"/>
        <w:spacing w:after="0"/>
        <w:rPr>
          <w:sz w:val="24"/>
          <w:szCs w:val="24"/>
        </w:rPr>
      </w:pPr>
      <w:r w:rsidRPr="00B37278">
        <w:rPr>
          <w:sz w:val="24"/>
          <w:szCs w:val="24"/>
        </w:rPr>
        <w:t>Any member may present a motion at a general membership meeting to amend a provision of the bylaws that is not in compliance with CR A-660. Amendments that bring the bylaws into compliance must be voted on immediately after the motion is presented. A two-thirds vote of the membership is required for approval.</w:t>
      </w:r>
    </w:p>
    <w:p w14:paraId="23D8D0D9" w14:textId="43E05351" w:rsidR="00EA2628" w:rsidRPr="00B37278" w:rsidRDefault="00EA2628" w:rsidP="00B37278">
      <w:pPr>
        <w:adjustRightInd w:val="0"/>
        <w:snapToGrid w:val="0"/>
        <w:spacing w:after="0"/>
        <w:rPr>
          <w:sz w:val="24"/>
          <w:szCs w:val="24"/>
        </w:rPr>
      </w:pPr>
      <w:r w:rsidRPr="00B37278">
        <w:rPr>
          <w:sz w:val="24"/>
          <w:szCs w:val="24"/>
        </w:rPr>
        <w:t>These bylaws, as set forth above, have been voted on and approved by the membership. The most recent amendment was approved, in accordance with the provisions of Article IX, at the membership meeting held on</w:t>
      </w:r>
      <w:r w:rsidR="009A52B4" w:rsidRPr="00B37278">
        <w:rPr>
          <w:sz w:val="24"/>
          <w:szCs w:val="24"/>
        </w:rPr>
        <w:t xml:space="preserve"> </w:t>
      </w:r>
      <w:r w:rsidR="001A4EDD" w:rsidRPr="001A4EDD">
        <w:rPr>
          <w:b/>
          <w:bCs/>
          <w:sz w:val="24"/>
          <w:szCs w:val="24"/>
          <w:u w:val="single"/>
        </w:rPr>
        <w:t>January 19, 2023</w:t>
      </w:r>
      <w:r w:rsidR="009A52B4" w:rsidRPr="00B37278">
        <w:rPr>
          <w:sz w:val="24"/>
          <w:szCs w:val="24"/>
        </w:rPr>
        <w:t>.</w:t>
      </w:r>
    </w:p>
    <w:p w14:paraId="4FD0E441" w14:textId="77777777" w:rsidR="00EA2628" w:rsidRPr="00F060D1" w:rsidRDefault="00EA2628" w:rsidP="00FB7EB2">
      <w:pPr>
        <w:adjustRightInd w:val="0"/>
        <w:snapToGrid w:val="0"/>
        <w:spacing w:after="0"/>
        <w:contextualSpacing/>
        <w:rPr>
          <w:sz w:val="24"/>
          <w:szCs w:val="24"/>
        </w:rPr>
      </w:pPr>
    </w:p>
    <w:p w14:paraId="29ED3969" w14:textId="549B0DF0" w:rsidR="007E39A7" w:rsidRPr="00F060D1" w:rsidRDefault="0003059D" w:rsidP="0003059D">
      <w:pPr>
        <w:adjustRightInd w:val="0"/>
        <w:snapToGrid w:val="0"/>
        <w:spacing w:after="0"/>
        <w:contextualSpacing/>
        <w:rPr>
          <w:sz w:val="24"/>
          <w:szCs w:val="24"/>
        </w:rPr>
      </w:pPr>
      <w:r w:rsidRPr="00F060D1">
        <w:rPr>
          <w:sz w:val="24"/>
          <w:szCs w:val="24"/>
        </w:rPr>
        <w:t>Signed:</w:t>
      </w:r>
    </w:p>
    <w:p w14:paraId="5B72926B" w14:textId="5567F1BB" w:rsidR="0003059D" w:rsidRPr="00F060D1" w:rsidRDefault="0003059D" w:rsidP="0003059D">
      <w:pPr>
        <w:adjustRightInd w:val="0"/>
        <w:snapToGrid w:val="0"/>
        <w:spacing w:after="0"/>
        <w:contextualSpacing/>
        <w:rPr>
          <w:sz w:val="24"/>
          <w:szCs w:val="24"/>
        </w:rPr>
      </w:pPr>
    </w:p>
    <w:p w14:paraId="0FB16B21" w14:textId="0935E297" w:rsidR="0003059D" w:rsidRPr="00F060D1" w:rsidRDefault="0003059D" w:rsidP="0003059D">
      <w:pPr>
        <w:adjustRightInd w:val="0"/>
        <w:snapToGrid w:val="0"/>
        <w:spacing w:after="0"/>
        <w:contextualSpacing/>
        <w:rPr>
          <w:sz w:val="24"/>
          <w:szCs w:val="24"/>
        </w:rPr>
      </w:pPr>
      <w:r w:rsidRPr="00F060D1">
        <w:rPr>
          <w:sz w:val="24"/>
          <w:szCs w:val="24"/>
        </w:rPr>
        <w:t xml:space="preserve">President (Print Name): </w:t>
      </w:r>
      <w:r w:rsidRPr="00F060D1">
        <w:rPr>
          <w:sz w:val="24"/>
          <w:szCs w:val="24"/>
        </w:rPr>
        <w:tab/>
      </w:r>
      <w:r w:rsidRPr="00F060D1">
        <w:rPr>
          <w:sz w:val="24"/>
          <w:szCs w:val="24"/>
        </w:rPr>
        <w:tab/>
        <w:t>_____________________________________________</w:t>
      </w:r>
    </w:p>
    <w:p w14:paraId="6527BED9" w14:textId="77777777" w:rsidR="0003059D" w:rsidRPr="00F060D1" w:rsidRDefault="0003059D" w:rsidP="0003059D">
      <w:pPr>
        <w:adjustRightInd w:val="0"/>
        <w:snapToGrid w:val="0"/>
        <w:spacing w:after="0"/>
        <w:contextualSpacing/>
        <w:rPr>
          <w:sz w:val="24"/>
          <w:szCs w:val="24"/>
        </w:rPr>
      </w:pPr>
    </w:p>
    <w:p w14:paraId="38698F03" w14:textId="7F1C80B6" w:rsidR="0003059D" w:rsidRPr="00F060D1" w:rsidRDefault="0003059D" w:rsidP="0003059D">
      <w:pPr>
        <w:adjustRightInd w:val="0"/>
        <w:snapToGrid w:val="0"/>
        <w:spacing w:after="0"/>
        <w:contextualSpacing/>
        <w:rPr>
          <w:sz w:val="24"/>
          <w:szCs w:val="24"/>
        </w:rPr>
      </w:pPr>
      <w:r w:rsidRPr="00F060D1">
        <w:rPr>
          <w:sz w:val="24"/>
          <w:szCs w:val="24"/>
        </w:rPr>
        <w:t>Recording Secretary (Print Name):</w:t>
      </w:r>
      <w:r w:rsidRPr="00F060D1">
        <w:rPr>
          <w:sz w:val="24"/>
          <w:szCs w:val="24"/>
        </w:rPr>
        <w:tab/>
        <w:t>_____________________________________________</w:t>
      </w:r>
    </w:p>
    <w:p w14:paraId="36468FFE" w14:textId="0FA65885" w:rsidR="0003059D" w:rsidRPr="00F060D1" w:rsidRDefault="0003059D" w:rsidP="0003059D">
      <w:pPr>
        <w:adjustRightInd w:val="0"/>
        <w:snapToGrid w:val="0"/>
        <w:spacing w:after="0"/>
        <w:contextualSpacing/>
        <w:rPr>
          <w:sz w:val="24"/>
          <w:szCs w:val="24"/>
        </w:rPr>
      </w:pPr>
    </w:p>
    <w:p w14:paraId="7B9EA1BB" w14:textId="78FE069C" w:rsidR="0003059D" w:rsidRPr="00F060D1" w:rsidRDefault="0003059D" w:rsidP="0003059D">
      <w:pPr>
        <w:adjustRightInd w:val="0"/>
        <w:snapToGrid w:val="0"/>
        <w:spacing w:after="0"/>
        <w:contextualSpacing/>
        <w:rPr>
          <w:sz w:val="24"/>
          <w:szCs w:val="24"/>
        </w:rPr>
      </w:pPr>
      <w:r w:rsidRPr="00F060D1">
        <w:rPr>
          <w:sz w:val="24"/>
          <w:szCs w:val="24"/>
        </w:rPr>
        <w:t xml:space="preserve">Date Filed with </w:t>
      </w:r>
      <w:r w:rsidR="00007B9C">
        <w:rPr>
          <w:sz w:val="24"/>
          <w:szCs w:val="24"/>
        </w:rPr>
        <w:t>Principal</w:t>
      </w:r>
      <w:r w:rsidRPr="00F060D1">
        <w:rPr>
          <w:sz w:val="24"/>
          <w:szCs w:val="24"/>
        </w:rPr>
        <w:t>:</w:t>
      </w:r>
      <w:r w:rsidRPr="00F060D1">
        <w:rPr>
          <w:sz w:val="24"/>
          <w:szCs w:val="24"/>
        </w:rPr>
        <w:tab/>
      </w:r>
      <w:r w:rsidRPr="00F060D1">
        <w:rPr>
          <w:sz w:val="24"/>
          <w:szCs w:val="24"/>
        </w:rPr>
        <w:tab/>
        <w:t>_____________________________________________</w:t>
      </w:r>
    </w:p>
    <w:sectPr w:rsidR="0003059D" w:rsidRPr="00F06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DE01" w14:textId="77777777" w:rsidR="009972AB" w:rsidRDefault="009972AB" w:rsidP="00051D7F">
      <w:pPr>
        <w:spacing w:after="0" w:line="240" w:lineRule="auto"/>
      </w:pPr>
      <w:r>
        <w:separator/>
      </w:r>
    </w:p>
  </w:endnote>
  <w:endnote w:type="continuationSeparator" w:id="0">
    <w:p w14:paraId="0032DD0F" w14:textId="77777777" w:rsidR="009972AB" w:rsidRDefault="009972AB" w:rsidP="0005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40B4" w14:textId="77777777" w:rsidR="009972AB" w:rsidRDefault="009972AB" w:rsidP="00051D7F">
      <w:pPr>
        <w:spacing w:after="0" w:line="240" w:lineRule="auto"/>
      </w:pPr>
      <w:r>
        <w:separator/>
      </w:r>
    </w:p>
  </w:footnote>
  <w:footnote w:type="continuationSeparator" w:id="0">
    <w:p w14:paraId="6E437534" w14:textId="77777777" w:rsidR="009972AB" w:rsidRDefault="009972AB" w:rsidP="00051D7F">
      <w:pPr>
        <w:spacing w:after="0" w:line="240" w:lineRule="auto"/>
      </w:pPr>
      <w:r>
        <w:continuationSeparator/>
      </w:r>
    </w:p>
  </w:footnote>
  <w:footnote w:id="1">
    <w:p w14:paraId="32B0F107" w14:textId="0B91A3CE" w:rsidR="00051D7F" w:rsidRPr="00AC2786" w:rsidRDefault="00051D7F">
      <w:pPr>
        <w:pStyle w:val="FootnoteText"/>
        <w:rPr>
          <w:sz w:val="22"/>
          <w:szCs w:val="22"/>
        </w:rPr>
      </w:pPr>
      <w:r w:rsidRPr="00AC2786">
        <w:rPr>
          <w:rStyle w:val="FootnoteReference"/>
          <w:sz w:val="22"/>
          <w:szCs w:val="22"/>
        </w:rPr>
        <w:footnoteRef/>
      </w:r>
      <w:r w:rsidRPr="00AC2786">
        <w:rPr>
          <w:sz w:val="22"/>
          <w:szCs w:val="22"/>
        </w:rPr>
        <w:t xml:space="preserve"> The term “person in parental relationship” refers to a person who has assumed the care of a child because the child’s parents or guardians are not available, whether due to, among other things, death, imprisonment, mental illness, living outside the state, or abandonment of the child. Any determinations about who constitutes a person in parental relations must be based on the individual circumstances surrounding guardianship and custodial care of a particular child. A person who provides temporary care for a child (e.g., babysitter, nanny, or non-custodial relative) does not qualify as a person in parental relation under Chancellor’s Regulations A-660.</w:t>
      </w:r>
    </w:p>
  </w:footnote>
  <w:footnote w:id="2">
    <w:p w14:paraId="75085A77" w14:textId="77777777" w:rsidR="001523AA" w:rsidRPr="00AC2786" w:rsidRDefault="001523AA" w:rsidP="001523AA">
      <w:pPr>
        <w:pStyle w:val="FootnoteText"/>
        <w:rPr>
          <w:sz w:val="22"/>
          <w:szCs w:val="22"/>
        </w:rPr>
      </w:pPr>
      <w:r w:rsidRPr="00AC2786">
        <w:rPr>
          <w:rStyle w:val="FootnoteReference"/>
          <w:sz w:val="22"/>
          <w:szCs w:val="22"/>
        </w:rPr>
        <w:footnoteRef/>
      </w:r>
      <w:r w:rsidRPr="00AC2786">
        <w:rPr>
          <w:sz w:val="22"/>
          <w:szCs w:val="22"/>
        </w:rPr>
        <w:t xml:space="preserve"> Restrictions based on Conflicts of interest as determined by Chancellor’s Regulations A-660 (Section I.C.3.c)</w:t>
      </w:r>
    </w:p>
  </w:footnote>
  <w:footnote w:id="3">
    <w:p w14:paraId="6B6ECCE6" w14:textId="19EA997D" w:rsidR="00601671" w:rsidRPr="00AC2786" w:rsidRDefault="00601671">
      <w:pPr>
        <w:pStyle w:val="FootnoteText"/>
        <w:rPr>
          <w:sz w:val="22"/>
          <w:szCs w:val="22"/>
        </w:rPr>
      </w:pPr>
      <w:r w:rsidRPr="00AC2786">
        <w:rPr>
          <w:rStyle w:val="FootnoteReference"/>
          <w:sz w:val="22"/>
          <w:szCs w:val="22"/>
        </w:rPr>
        <w:footnoteRef/>
      </w:r>
      <w:r w:rsidRPr="00AC2786">
        <w:rPr>
          <w:sz w:val="22"/>
          <w:szCs w:val="22"/>
        </w:rPr>
        <w:t xml:space="preserve"> The term of office pertains to the length of time a single person may be elected to a position on the executive board of the Association. The number of times a person may hold a particular office may be limited by the number of consecutive times a person may serve in that </w:t>
      </w:r>
      <w:proofErr w:type="gramStart"/>
      <w:r w:rsidRPr="00AC2786">
        <w:rPr>
          <w:sz w:val="22"/>
          <w:szCs w:val="22"/>
        </w:rPr>
        <w:t>particular office</w:t>
      </w:r>
      <w:proofErr w:type="gramEnd"/>
      <w:r w:rsidRPr="00AC2786">
        <w:rPr>
          <w:sz w:val="22"/>
          <w:szCs w:val="22"/>
        </w:rPr>
        <w:t>.</w:t>
      </w:r>
    </w:p>
  </w:footnote>
  <w:footnote w:id="4">
    <w:p w14:paraId="7A52A758" w14:textId="358AF7B6" w:rsidR="00E33A0B" w:rsidRPr="00AC2786" w:rsidRDefault="00E33A0B">
      <w:pPr>
        <w:pStyle w:val="FootnoteText"/>
        <w:rPr>
          <w:sz w:val="22"/>
          <w:szCs w:val="22"/>
        </w:rPr>
      </w:pPr>
      <w:r w:rsidRPr="00AC2786">
        <w:rPr>
          <w:rStyle w:val="FootnoteReference"/>
          <w:sz w:val="22"/>
          <w:szCs w:val="22"/>
        </w:rPr>
        <w:footnoteRef/>
      </w:r>
      <w:r w:rsidRPr="00AC2786">
        <w:rPr>
          <w:sz w:val="22"/>
          <w:szCs w:val="22"/>
        </w:rPr>
        <w:t xml:space="preserve"> Co-presidents must determine who will serve on the SLT and who will attend President Council meetings.</w:t>
      </w:r>
    </w:p>
  </w:footnote>
  <w:footnote w:id="5">
    <w:p w14:paraId="4EF295E9" w14:textId="15AC0A2D" w:rsidR="00FB3C72" w:rsidRPr="00AC2786" w:rsidRDefault="00FB3C72">
      <w:pPr>
        <w:pStyle w:val="FootnoteText"/>
        <w:rPr>
          <w:sz w:val="22"/>
          <w:szCs w:val="22"/>
        </w:rPr>
      </w:pPr>
      <w:r w:rsidRPr="00AC2786">
        <w:rPr>
          <w:rStyle w:val="FootnoteReference"/>
          <w:sz w:val="22"/>
          <w:szCs w:val="22"/>
        </w:rPr>
        <w:footnoteRef/>
      </w:r>
      <w:r w:rsidRPr="00AC2786">
        <w:rPr>
          <w:sz w:val="22"/>
          <w:szCs w:val="22"/>
        </w:rPr>
        <w:t xml:space="preserve"> Associations may choose to elect a Corresponding Secretary, and the bylaws are to reflect the responsibilities of the Corresponding Secretary.</w:t>
      </w:r>
    </w:p>
  </w:footnote>
  <w:footnote w:id="6">
    <w:p w14:paraId="11B52DCF" w14:textId="651503C7" w:rsidR="00FD265E" w:rsidRPr="00AC2786" w:rsidRDefault="00FD265E">
      <w:pPr>
        <w:pStyle w:val="FootnoteText"/>
        <w:rPr>
          <w:sz w:val="22"/>
          <w:szCs w:val="22"/>
        </w:rPr>
      </w:pPr>
      <w:r w:rsidRPr="00AC2786">
        <w:rPr>
          <w:rStyle w:val="FootnoteReference"/>
          <w:sz w:val="22"/>
          <w:szCs w:val="22"/>
        </w:rPr>
        <w:footnoteRef/>
      </w:r>
      <w:r w:rsidRPr="00AC2786">
        <w:rPr>
          <w:sz w:val="22"/>
          <w:szCs w:val="22"/>
        </w:rPr>
        <w:t xml:space="preserve"> Non-mandatory officers may include but are not limited to; Vice-President, Corresponding Secretary, </w:t>
      </w:r>
      <w:r w:rsidR="001A35F7" w:rsidRPr="00AC2786">
        <w:rPr>
          <w:sz w:val="22"/>
          <w:szCs w:val="22"/>
        </w:rPr>
        <w:t>Virtual Support Officer (</w:t>
      </w:r>
      <w:r w:rsidRPr="00AC2786">
        <w:rPr>
          <w:sz w:val="22"/>
          <w:szCs w:val="22"/>
        </w:rPr>
        <w:t>to support your technical needs</w:t>
      </w:r>
      <w:r w:rsidR="001A35F7" w:rsidRPr="00AC2786">
        <w:rPr>
          <w:sz w:val="22"/>
          <w:szCs w:val="22"/>
        </w:rPr>
        <w:t>)</w:t>
      </w:r>
      <w:r w:rsidRPr="00AC2786">
        <w:rPr>
          <w:sz w:val="22"/>
          <w:szCs w:val="22"/>
        </w:rPr>
        <w:t xml:space="preserve"> or Parliamentarian. Duties of non-mandatory officers can be found in </w:t>
      </w:r>
      <w:r w:rsidR="00EE0BD9" w:rsidRPr="00AC2786">
        <w:rPr>
          <w:i/>
          <w:iCs/>
          <w:sz w:val="22"/>
          <w:szCs w:val="22"/>
        </w:rPr>
        <w:t>Robert's Rules of Order Newly Revised</w:t>
      </w:r>
      <w:r w:rsidRPr="00AC2786">
        <w:rPr>
          <w:sz w:val="22"/>
          <w:szCs w:val="22"/>
        </w:rPr>
        <w:t>.</w:t>
      </w:r>
    </w:p>
  </w:footnote>
  <w:footnote w:id="7">
    <w:p w14:paraId="6BB7BB35" w14:textId="79D7B7E5" w:rsidR="003674F7" w:rsidRPr="00AC2786" w:rsidRDefault="003674F7">
      <w:pPr>
        <w:pStyle w:val="FootnoteText"/>
        <w:rPr>
          <w:sz w:val="22"/>
          <w:szCs w:val="22"/>
        </w:rPr>
      </w:pPr>
      <w:r w:rsidRPr="00AC2786">
        <w:rPr>
          <w:rStyle w:val="FootnoteReference"/>
          <w:sz w:val="22"/>
          <w:szCs w:val="22"/>
        </w:rPr>
        <w:footnoteRef/>
      </w:r>
      <w:r w:rsidRPr="00AC2786">
        <w:rPr>
          <w:sz w:val="22"/>
          <w:szCs w:val="22"/>
        </w:rPr>
        <w:t xml:space="preserve"> Translated templates, for all election materials, can be found in all 9 languages on the DOE </w:t>
      </w:r>
      <w:hyperlink r:id="rId1" w:history="1">
        <w:r w:rsidRPr="00AC2786">
          <w:rPr>
            <w:rStyle w:val="Hyperlink"/>
            <w:sz w:val="22"/>
            <w:szCs w:val="22"/>
          </w:rPr>
          <w:t>PA/PTA Resources Page</w:t>
        </w:r>
      </w:hyperlink>
    </w:p>
  </w:footnote>
  <w:footnote w:id="8">
    <w:p w14:paraId="0A5E5401" w14:textId="1DC4A8F0" w:rsidR="000E3FE8" w:rsidRPr="00AC2786" w:rsidRDefault="000E3FE8">
      <w:pPr>
        <w:pStyle w:val="FootnoteText"/>
        <w:rPr>
          <w:sz w:val="22"/>
          <w:szCs w:val="22"/>
        </w:rPr>
      </w:pPr>
      <w:r w:rsidRPr="00AC2786">
        <w:rPr>
          <w:rStyle w:val="FootnoteReference"/>
          <w:sz w:val="22"/>
          <w:szCs w:val="22"/>
        </w:rPr>
        <w:footnoteRef/>
      </w:r>
      <w:r w:rsidRPr="00AC2786">
        <w:rPr>
          <w:sz w:val="22"/>
          <w:szCs w:val="22"/>
        </w:rPr>
        <w:t xml:space="preserve"> Contested elections consist of two or more candidates for any office; voting must be by ballot.</w:t>
      </w:r>
    </w:p>
  </w:footnote>
  <w:footnote w:id="9">
    <w:p w14:paraId="0769B994" w14:textId="0C90D46B" w:rsidR="00BA10CF" w:rsidRPr="00AC2786" w:rsidRDefault="00BA10CF">
      <w:pPr>
        <w:pStyle w:val="FootnoteText"/>
        <w:rPr>
          <w:sz w:val="22"/>
          <w:szCs w:val="22"/>
        </w:rPr>
      </w:pPr>
      <w:r w:rsidRPr="00AC2786">
        <w:rPr>
          <w:rStyle w:val="FootnoteReference"/>
          <w:sz w:val="22"/>
          <w:szCs w:val="22"/>
        </w:rPr>
        <w:footnoteRef/>
      </w:r>
      <w:r w:rsidRPr="00AC2786">
        <w:rPr>
          <w:sz w:val="22"/>
          <w:szCs w:val="22"/>
        </w:rPr>
        <w:t xml:space="preserve"> Officer Removal is a serious matter for any Association, special care must be taken not to violate the rights of any party before any action or vote is taken.</w:t>
      </w:r>
    </w:p>
  </w:footnote>
  <w:footnote w:id="10">
    <w:p w14:paraId="608B38C0" w14:textId="1FA4B916" w:rsidR="00B672CD" w:rsidRPr="00AC2786" w:rsidRDefault="00B672CD">
      <w:pPr>
        <w:pStyle w:val="FootnoteText"/>
        <w:rPr>
          <w:sz w:val="22"/>
          <w:szCs w:val="22"/>
        </w:rPr>
      </w:pPr>
      <w:r w:rsidRPr="00AC2786">
        <w:rPr>
          <w:rStyle w:val="FootnoteReference"/>
          <w:sz w:val="22"/>
          <w:szCs w:val="22"/>
        </w:rPr>
        <w:footnoteRef/>
      </w:r>
      <w:r w:rsidRPr="00AC2786">
        <w:rPr>
          <w:sz w:val="22"/>
          <w:szCs w:val="22"/>
        </w:rPr>
        <w:t xml:space="preserve"> In exceptional circumstances, the Association may seek a waiver of the minimum quorum requirement from FACE as per CR A-660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3F6"/>
    <w:multiLevelType w:val="hybridMultilevel"/>
    <w:tmpl w:val="CC5468B8"/>
    <w:lvl w:ilvl="0" w:tplc="FFFFFFFF">
      <w:start w:val="1"/>
      <w:numFmt w:val="lowerRoman"/>
      <w:lvlText w:val="%1."/>
      <w:lvlJc w:val="right"/>
      <w:pPr>
        <w:ind w:left="720" w:hanging="360"/>
      </w:pPr>
    </w:lvl>
    <w:lvl w:ilvl="1" w:tplc="FFFFFFFF">
      <w:start w:val="1"/>
      <w:numFmt w:val="lowerRoman"/>
      <w:lvlText w:val="%2."/>
      <w:lvlJc w:val="right"/>
      <w:pPr>
        <w:ind w:left="1440" w:hanging="360"/>
      </w:pPr>
    </w:lvl>
    <w:lvl w:ilvl="2" w:tplc="04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F300F"/>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103E87"/>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7D23A6"/>
    <w:multiLevelType w:val="hybridMultilevel"/>
    <w:tmpl w:val="C01CA1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2F5088"/>
    <w:multiLevelType w:val="hybridMultilevel"/>
    <w:tmpl w:val="448C0052"/>
    <w:lvl w:ilvl="0" w:tplc="FFFFFFFF">
      <w:start w:val="1"/>
      <w:numFmt w:val="upperLetter"/>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7660FB5"/>
    <w:multiLevelType w:val="hybridMultilevel"/>
    <w:tmpl w:val="EA6A987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7963F58"/>
    <w:multiLevelType w:val="hybridMultilevel"/>
    <w:tmpl w:val="B4968854"/>
    <w:lvl w:ilvl="0" w:tplc="FFFFFFFF">
      <w:start w:val="1"/>
      <w:numFmt w:val="lowerLetter"/>
      <w:lvlText w:val="%1."/>
      <w:lvlJc w:val="left"/>
      <w:pPr>
        <w:ind w:left="1080" w:hanging="360"/>
      </w:p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7E5179E"/>
    <w:multiLevelType w:val="hybridMultilevel"/>
    <w:tmpl w:val="448C0052"/>
    <w:lvl w:ilvl="0" w:tplc="FFFFFFFF">
      <w:start w:val="1"/>
      <w:numFmt w:val="upperLetter"/>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995500B"/>
    <w:multiLevelType w:val="hybridMultilevel"/>
    <w:tmpl w:val="7E064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0E378E"/>
    <w:multiLevelType w:val="hybridMultilevel"/>
    <w:tmpl w:val="7E064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0E27033"/>
    <w:multiLevelType w:val="hybridMultilevel"/>
    <w:tmpl w:val="7E064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B00BA1"/>
    <w:multiLevelType w:val="hybridMultilevel"/>
    <w:tmpl w:val="6476913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2001B"/>
    <w:multiLevelType w:val="hybridMultilevel"/>
    <w:tmpl w:val="7E06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C202A"/>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4353531"/>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4B327DD"/>
    <w:multiLevelType w:val="hybridMultilevel"/>
    <w:tmpl w:val="C01CA1E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5124E52"/>
    <w:multiLevelType w:val="hybridMultilevel"/>
    <w:tmpl w:val="7E064C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D362ED"/>
    <w:multiLevelType w:val="hybridMultilevel"/>
    <w:tmpl w:val="3378FDBC"/>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DF70BED"/>
    <w:multiLevelType w:val="hybridMultilevel"/>
    <w:tmpl w:val="64BAB6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6C2681"/>
    <w:multiLevelType w:val="hybridMultilevel"/>
    <w:tmpl w:val="EA6A987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FA049A0"/>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7F2A75"/>
    <w:multiLevelType w:val="hybridMultilevel"/>
    <w:tmpl w:val="64BAB6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0F437C0"/>
    <w:multiLevelType w:val="hybridMultilevel"/>
    <w:tmpl w:val="D248C098"/>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25C33DE"/>
    <w:multiLevelType w:val="hybridMultilevel"/>
    <w:tmpl w:val="CDD4B8E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4FC53F8"/>
    <w:multiLevelType w:val="hybridMultilevel"/>
    <w:tmpl w:val="7E064C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621897"/>
    <w:multiLevelType w:val="hybridMultilevel"/>
    <w:tmpl w:val="09BA5F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992489"/>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EBF5D03"/>
    <w:multiLevelType w:val="hybridMultilevel"/>
    <w:tmpl w:val="3A4A86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F777202"/>
    <w:multiLevelType w:val="hybridMultilevel"/>
    <w:tmpl w:val="3A4A86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4157D4"/>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60F67EB"/>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7874813"/>
    <w:multiLevelType w:val="hybridMultilevel"/>
    <w:tmpl w:val="8D4C27D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D6A215A"/>
    <w:multiLevelType w:val="hybridMultilevel"/>
    <w:tmpl w:val="5BB81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7F2F21"/>
    <w:multiLevelType w:val="hybridMultilevel"/>
    <w:tmpl w:val="7E064C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45D297C"/>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1B2961"/>
    <w:multiLevelType w:val="hybridMultilevel"/>
    <w:tmpl w:val="B4968854"/>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AE96408"/>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BC32462"/>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BF17913"/>
    <w:multiLevelType w:val="hybridMultilevel"/>
    <w:tmpl w:val="3A4A86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C5B5EBE"/>
    <w:multiLevelType w:val="hybridMultilevel"/>
    <w:tmpl w:val="448C0052"/>
    <w:lvl w:ilvl="0" w:tplc="FFFFFFFF">
      <w:start w:val="1"/>
      <w:numFmt w:val="upperLetter"/>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D530FD2"/>
    <w:multiLevelType w:val="hybridMultilevel"/>
    <w:tmpl w:val="3A4A86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E6F24FE"/>
    <w:multiLevelType w:val="hybridMultilevel"/>
    <w:tmpl w:val="7E064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F7A0930"/>
    <w:multiLevelType w:val="hybridMultilevel"/>
    <w:tmpl w:val="3A4A86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1361853"/>
    <w:multiLevelType w:val="hybridMultilevel"/>
    <w:tmpl w:val="448C0052"/>
    <w:lvl w:ilvl="0" w:tplc="FFFFFFFF">
      <w:start w:val="1"/>
      <w:numFmt w:val="upperLetter"/>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6D4654C6"/>
    <w:multiLevelType w:val="hybridMultilevel"/>
    <w:tmpl w:val="09BA5F4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6FB967F2"/>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09D13D8"/>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1F81643"/>
    <w:multiLevelType w:val="hybridMultilevel"/>
    <w:tmpl w:val="3A4A86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773848"/>
    <w:multiLevelType w:val="hybridMultilevel"/>
    <w:tmpl w:val="448C0052"/>
    <w:lvl w:ilvl="0" w:tplc="FFFFFFFF">
      <w:start w:val="1"/>
      <w:numFmt w:val="upperLetter"/>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779148A1"/>
    <w:multiLevelType w:val="hybridMultilevel"/>
    <w:tmpl w:val="09BA5F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7B75057A"/>
    <w:multiLevelType w:val="hybridMultilevel"/>
    <w:tmpl w:val="448C0052"/>
    <w:lvl w:ilvl="0" w:tplc="FFFFFFFF">
      <w:start w:val="1"/>
      <w:numFmt w:val="upperLetter"/>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7C1A3390"/>
    <w:multiLevelType w:val="hybridMultilevel"/>
    <w:tmpl w:val="448C0052"/>
    <w:lvl w:ilvl="0" w:tplc="FFFFFFFF">
      <w:start w:val="1"/>
      <w:numFmt w:val="upperLetter"/>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402098394">
    <w:abstractNumId w:val="51"/>
  </w:num>
  <w:num w:numId="2" w16cid:durableId="1971325173">
    <w:abstractNumId w:val="32"/>
  </w:num>
  <w:num w:numId="3" w16cid:durableId="1681816624">
    <w:abstractNumId w:val="12"/>
  </w:num>
  <w:num w:numId="4" w16cid:durableId="126818095">
    <w:abstractNumId w:val="9"/>
  </w:num>
  <w:num w:numId="5" w16cid:durableId="1435711970">
    <w:abstractNumId w:val="50"/>
  </w:num>
  <w:num w:numId="6" w16cid:durableId="22749550">
    <w:abstractNumId w:val="8"/>
  </w:num>
  <w:num w:numId="7" w16cid:durableId="1338920337">
    <w:abstractNumId w:val="41"/>
  </w:num>
  <w:num w:numId="8" w16cid:durableId="472799513">
    <w:abstractNumId w:val="10"/>
  </w:num>
  <w:num w:numId="9" w16cid:durableId="876351161">
    <w:abstractNumId w:val="3"/>
  </w:num>
  <w:num w:numId="10" w16cid:durableId="71631270">
    <w:abstractNumId w:val="22"/>
  </w:num>
  <w:num w:numId="11" w16cid:durableId="1941066140">
    <w:abstractNumId w:val="15"/>
  </w:num>
  <w:num w:numId="12" w16cid:durableId="280964787">
    <w:abstractNumId w:val="25"/>
  </w:num>
  <w:num w:numId="13" w16cid:durableId="581256064">
    <w:abstractNumId w:val="24"/>
  </w:num>
  <w:num w:numId="14" w16cid:durableId="1722047383">
    <w:abstractNumId w:val="46"/>
  </w:num>
  <w:num w:numId="15" w16cid:durableId="1536457618">
    <w:abstractNumId w:val="0"/>
  </w:num>
  <w:num w:numId="16" w16cid:durableId="106511778">
    <w:abstractNumId w:val="45"/>
  </w:num>
  <w:num w:numId="17" w16cid:durableId="1255440031">
    <w:abstractNumId w:val="33"/>
  </w:num>
  <w:num w:numId="18" w16cid:durableId="1634024109">
    <w:abstractNumId w:val="14"/>
  </w:num>
  <w:num w:numId="19" w16cid:durableId="31418114">
    <w:abstractNumId w:val="30"/>
  </w:num>
  <w:num w:numId="20" w16cid:durableId="654723220">
    <w:abstractNumId w:val="11"/>
  </w:num>
  <w:num w:numId="21" w16cid:durableId="993484734">
    <w:abstractNumId w:val="31"/>
  </w:num>
  <w:num w:numId="22" w16cid:durableId="1643075263">
    <w:abstractNumId w:val="43"/>
  </w:num>
  <w:num w:numId="23" w16cid:durableId="904098703">
    <w:abstractNumId w:val="4"/>
  </w:num>
  <w:num w:numId="24" w16cid:durableId="732385478">
    <w:abstractNumId w:val="40"/>
  </w:num>
  <w:num w:numId="25" w16cid:durableId="1934513148">
    <w:abstractNumId w:val="1"/>
  </w:num>
  <w:num w:numId="26" w16cid:durableId="452135710">
    <w:abstractNumId w:val="42"/>
  </w:num>
  <w:num w:numId="27" w16cid:durableId="2098480704">
    <w:abstractNumId w:val="49"/>
  </w:num>
  <w:num w:numId="28" w16cid:durableId="1580018834">
    <w:abstractNumId w:val="39"/>
  </w:num>
  <w:num w:numId="29" w16cid:durableId="91511795">
    <w:abstractNumId w:val="28"/>
  </w:num>
  <w:num w:numId="30" w16cid:durableId="1047532898">
    <w:abstractNumId w:val="34"/>
  </w:num>
  <w:num w:numId="31" w16cid:durableId="1506700005">
    <w:abstractNumId w:val="26"/>
  </w:num>
  <w:num w:numId="32" w16cid:durableId="1054894001">
    <w:abstractNumId w:val="20"/>
  </w:num>
  <w:num w:numId="33" w16cid:durableId="781413901">
    <w:abstractNumId w:val="7"/>
  </w:num>
  <w:num w:numId="34" w16cid:durableId="146560198">
    <w:abstractNumId w:val="27"/>
  </w:num>
  <w:num w:numId="35" w16cid:durableId="1156800349">
    <w:abstractNumId w:val="36"/>
  </w:num>
  <w:num w:numId="36" w16cid:durableId="139077243">
    <w:abstractNumId w:val="37"/>
  </w:num>
  <w:num w:numId="37" w16cid:durableId="2103064955">
    <w:abstractNumId w:val="44"/>
  </w:num>
  <w:num w:numId="38" w16cid:durableId="1723022072">
    <w:abstractNumId w:val="19"/>
  </w:num>
  <w:num w:numId="39" w16cid:durableId="1184175467">
    <w:abstractNumId w:val="5"/>
  </w:num>
  <w:num w:numId="40" w16cid:durableId="1154639994">
    <w:abstractNumId w:val="6"/>
  </w:num>
  <w:num w:numId="41" w16cid:durableId="821846175">
    <w:abstractNumId w:val="47"/>
  </w:num>
  <w:num w:numId="42" w16cid:durableId="783429342">
    <w:abstractNumId w:val="35"/>
  </w:num>
  <w:num w:numId="43" w16cid:durableId="547183147">
    <w:abstractNumId w:val="38"/>
  </w:num>
  <w:num w:numId="44" w16cid:durableId="1659265557">
    <w:abstractNumId w:val="17"/>
  </w:num>
  <w:num w:numId="45" w16cid:durableId="2058160707">
    <w:abstractNumId w:val="23"/>
  </w:num>
  <w:num w:numId="46" w16cid:durableId="1658337562">
    <w:abstractNumId w:val="16"/>
  </w:num>
  <w:num w:numId="47" w16cid:durableId="843010432">
    <w:abstractNumId w:val="13"/>
  </w:num>
  <w:num w:numId="48" w16cid:durableId="1766728383">
    <w:abstractNumId w:val="48"/>
  </w:num>
  <w:num w:numId="49" w16cid:durableId="389236530">
    <w:abstractNumId w:val="29"/>
  </w:num>
  <w:num w:numId="50" w16cid:durableId="1961375814">
    <w:abstractNumId w:val="2"/>
  </w:num>
  <w:num w:numId="51" w16cid:durableId="500314332">
    <w:abstractNumId w:val="18"/>
  </w:num>
  <w:num w:numId="52" w16cid:durableId="281301137">
    <w:abstractNumId w:val="21"/>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An Pasia">
    <w15:presenceInfo w15:providerId="Windows Live" w15:userId="9044a1be9247f884"/>
  </w15:person>
  <w15:person w15:author="WeitzmanFlanigan, Hanna">
    <w15:presenceInfo w15:providerId="AD" w15:userId="S::haw9020@nyp.org::5348214c-8b3c-4fa5-b9ef-79a184ed9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5F"/>
    <w:rsid w:val="00007B9C"/>
    <w:rsid w:val="0003059D"/>
    <w:rsid w:val="00041F52"/>
    <w:rsid w:val="0004753E"/>
    <w:rsid w:val="00051D7F"/>
    <w:rsid w:val="00092D2F"/>
    <w:rsid w:val="000B42EC"/>
    <w:rsid w:val="000B7F6C"/>
    <w:rsid w:val="000C633F"/>
    <w:rsid w:val="000D6908"/>
    <w:rsid w:val="000E3FE8"/>
    <w:rsid w:val="000F6C9D"/>
    <w:rsid w:val="001523AA"/>
    <w:rsid w:val="00154CA6"/>
    <w:rsid w:val="00183A55"/>
    <w:rsid w:val="00196A3D"/>
    <w:rsid w:val="001A27FB"/>
    <w:rsid w:val="001A35F7"/>
    <w:rsid w:val="001A4EDD"/>
    <w:rsid w:val="001B30AA"/>
    <w:rsid w:val="001E12AA"/>
    <w:rsid w:val="001E7BDA"/>
    <w:rsid w:val="001F0882"/>
    <w:rsid w:val="001F2A21"/>
    <w:rsid w:val="00254BAD"/>
    <w:rsid w:val="002759A0"/>
    <w:rsid w:val="00307840"/>
    <w:rsid w:val="00325006"/>
    <w:rsid w:val="00335C34"/>
    <w:rsid w:val="00361288"/>
    <w:rsid w:val="003655DE"/>
    <w:rsid w:val="0036571D"/>
    <w:rsid w:val="003674F7"/>
    <w:rsid w:val="003B63E0"/>
    <w:rsid w:val="003D1799"/>
    <w:rsid w:val="003F0408"/>
    <w:rsid w:val="003F3B09"/>
    <w:rsid w:val="0040349C"/>
    <w:rsid w:val="0041556C"/>
    <w:rsid w:val="0046303D"/>
    <w:rsid w:val="004D2614"/>
    <w:rsid w:val="004F1531"/>
    <w:rsid w:val="00523178"/>
    <w:rsid w:val="00540133"/>
    <w:rsid w:val="005545EF"/>
    <w:rsid w:val="00567C4C"/>
    <w:rsid w:val="00570782"/>
    <w:rsid w:val="00574280"/>
    <w:rsid w:val="00575F1F"/>
    <w:rsid w:val="005829AA"/>
    <w:rsid w:val="005A20F1"/>
    <w:rsid w:val="005B6C14"/>
    <w:rsid w:val="00601671"/>
    <w:rsid w:val="006056C0"/>
    <w:rsid w:val="00610B19"/>
    <w:rsid w:val="0063065D"/>
    <w:rsid w:val="00676EE2"/>
    <w:rsid w:val="00684DE8"/>
    <w:rsid w:val="00696A7C"/>
    <w:rsid w:val="006A66DD"/>
    <w:rsid w:val="006D55CF"/>
    <w:rsid w:val="006D61F8"/>
    <w:rsid w:val="006E427F"/>
    <w:rsid w:val="006E49D6"/>
    <w:rsid w:val="00720CEC"/>
    <w:rsid w:val="0075236E"/>
    <w:rsid w:val="00757CFD"/>
    <w:rsid w:val="007E39A7"/>
    <w:rsid w:val="00832735"/>
    <w:rsid w:val="008423A9"/>
    <w:rsid w:val="008460B2"/>
    <w:rsid w:val="008540E2"/>
    <w:rsid w:val="0086778F"/>
    <w:rsid w:val="00872622"/>
    <w:rsid w:val="00897488"/>
    <w:rsid w:val="008A0F4C"/>
    <w:rsid w:val="008E1754"/>
    <w:rsid w:val="008F049A"/>
    <w:rsid w:val="008F1435"/>
    <w:rsid w:val="0092453A"/>
    <w:rsid w:val="00946D26"/>
    <w:rsid w:val="00990EF2"/>
    <w:rsid w:val="009972AB"/>
    <w:rsid w:val="009A52B4"/>
    <w:rsid w:val="009F641F"/>
    <w:rsid w:val="00A21ED3"/>
    <w:rsid w:val="00AC2786"/>
    <w:rsid w:val="00AD3906"/>
    <w:rsid w:val="00B006E6"/>
    <w:rsid w:val="00B0093C"/>
    <w:rsid w:val="00B00A16"/>
    <w:rsid w:val="00B25FC8"/>
    <w:rsid w:val="00B30240"/>
    <w:rsid w:val="00B30723"/>
    <w:rsid w:val="00B35584"/>
    <w:rsid w:val="00B37278"/>
    <w:rsid w:val="00B65ED3"/>
    <w:rsid w:val="00B672CD"/>
    <w:rsid w:val="00B70BDF"/>
    <w:rsid w:val="00B720E7"/>
    <w:rsid w:val="00B829CF"/>
    <w:rsid w:val="00B91733"/>
    <w:rsid w:val="00B96ECF"/>
    <w:rsid w:val="00BA10CF"/>
    <w:rsid w:val="00BB2633"/>
    <w:rsid w:val="00BD703E"/>
    <w:rsid w:val="00BE483E"/>
    <w:rsid w:val="00C0143B"/>
    <w:rsid w:val="00C0475F"/>
    <w:rsid w:val="00C114AD"/>
    <w:rsid w:val="00C24FE1"/>
    <w:rsid w:val="00C42032"/>
    <w:rsid w:val="00C5652C"/>
    <w:rsid w:val="00C56B46"/>
    <w:rsid w:val="00C641D4"/>
    <w:rsid w:val="00C66D09"/>
    <w:rsid w:val="00C76B20"/>
    <w:rsid w:val="00CE1A00"/>
    <w:rsid w:val="00CF27F0"/>
    <w:rsid w:val="00D40541"/>
    <w:rsid w:val="00D7403A"/>
    <w:rsid w:val="00D86DDE"/>
    <w:rsid w:val="00D915BF"/>
    <w:rsid w:val="00DA194B"/>
    <w:rsid w:val="00DA3CFE"/>
    <w:rsid w:val="00DA7A42"/>
    <w:rsid w:val="00DB5309"/>
    <w:rsid w:val="00E0191B"/>
    <w:rsid w:val="00E21145"/>
    <w:rsid w:val="00E25F6E"/>
    <w:rsid w:val="00E33A0B"/>
    <w:rsid w:val="00E3511D"/>
    <w:rsid w:val="00E51BB8"/>
    <w:rsid w:val="00E52A2F"/>
    <w:rsid w:val="00E64D13"/>
    <w:rsid w:val="00EA2628"/>
    <w:rsid w:val="00EA3768"/>
    <w:rsid w:val="00EE0BD9"/>
    <w:rsid w:val="00EF1B2D"/>
    <w:rsid w:val="00F060D1"/>
    <w:rsid w:val="00F10EF9"/>
    <w:rsid w:val="00F20B5C"/>
    <w:rsid w:val="00F60971"/>
    <w:rsid w:val="00FA4118"/>
    <w:rsid w:val="00FB3C72"/>
    <w:rsid w:val="00FB3C9C"/>
    <w:rsid w:val="00FB7EB2"/>
    <w:rsid w:val="00FD2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D54D"/>
  <w15:chartTrackingRefBased/>
  <w15:docId w15:val="{206E8182-F7D1-477E-A2AB-CE00B729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B2"/>
    <w:pPr>
      <w:ind w:left="720"/>
      <w:contextualSpacing/>
    </w:pPr>
  </w:style>
  <w:style w:type="paragraph" w:styleId="FootnoteText">
    <w:name w:val="footnote text"/>
    <w:basedOn w:val="Normal"/>
    <w:link w:val="FootnoteTextChar"/>
    <w:uiPriority w:val="99"/>
    <w:semiHidden/>
    <w:unhideWhenUsed/>
    <w:rsid w:val="00051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D7F"/>
    <w:rPr>
      <w:sz w:val="20"/>
      <w:szCs w:val="20"/>
    </w:rPr>
  </w:style>
  <w:style w:type="character" w:styleId="FootnoteReference">
    <w:name w:val="footnote reference"/>
    <w:basedOn w:val="DefaultParagraphFont"/>
    <w:uiPriority w:val="99"/>
    <w:semiHidden/>
    <w:unhideWhenUsed/>
    <w:rsid w:val="00051D7F"/>
    <w:rPr>
      <w:vertAlign w:val="superscript"/>
    </w:rPr>
  </w:style>
  <w:style w:type="character" w:styleId="Hyperlink">
    <w:name w:val="Hyperlink"/>
    <w:basedOn w:val="DefaultParagraphFont"/>
    <w:uiPriority w:val="99"/>
    <w:unhideWhenUsed/>
    <w:rsid w:val="003674F7"/>
    <w:rPr>
      <w:color w:val="0563C1" w:themeColor="hyperlink"/>
      <w:u w:val="single"/>
    </w:rPr>
  </w:style>
  <w:style w:type="character" w:styleId="UnresolvedMention">
    <w:name w:val="Unresolved Mention"/>
    <w:basedOn w:val="DefaultParagraphFont"/>
    <w:uiPriority w:val="99"/>
    <w:semiHidden/>
    <w:unhideWhenUsed/>
    <w:rsid w:val="003674F7"/>
    <w:rPr>
      <w:color w:val="605E5C"/>
      <w:shd w:val="clear" w:color="auto" w:fill="E1DFDD"/>
    </w:rPr>
  </w:style>
  <w:style w:type="table" w:styleId="TableGrid">
    <w:name w:val="Table Grid"/>
    <w:basedOn w:val="TableNormal"/>
    <w:uiPriority w:val="39"/>
    <w:rsid w:val="00030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07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0839">
      <w:bodyDiv w:val="1"/>
      <w:marLeft w:val="0"/>
      <w:marRight w:val="0"/>
      <w:marTop w:val="0"/>
      <w:marBottom w:val="0"/>
      <w:divBdr>
        <w:top w:val="none" w:sz="0" w:space="0" w:color="auto"/>
        <w:left w:val="none" w:sz="0" w:space="0" w:color="auto"/>
        <w:bottom w:val="none" w:sz="0" w:space="0" w:color="auto"/>
        <w:right w:val="none" w:sz="0" w:space="0" w:color="auto"/>
      </w:divBdr>
    </w:div>
    <w:div w:id="18560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nycdoe.sharepoint.com/:f:/s/FACESupports/Eoa9vqZn4KZJjzxSsgvbgCQBsreSYsLekKTVJQ7Sne1hUg?e=3nth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251F0-8420-408B-BB1C-A032E4DC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4473</Words>
  <Characters>25500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Re-An Pasia</dc:creator>
  <cp:keywords/>
  <dc:description/>
  <cp:lastModifiedBy>WeitzmanFlanigan, Hanna</cp:lastModifiedBy>
  <cp:revision>2</cp:revision>
  <dcterms:created xsi:type="dcterms:W3CDTF">2023-09-12T23:14:00Z</dcterms:created>
  <dcterms:modified xsi:type="dcterms:W3CDTF">2023-09-12T23:14:00Z</dcterms:modified>
</cp:coreProperties>
</file>